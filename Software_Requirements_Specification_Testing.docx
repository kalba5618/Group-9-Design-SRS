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36CFB" w14:textId="77777777" w:rsidR="001163D2" w:rsidRDefault="001163D2">
      <w:pPr>
        <w:jc w:val="center"/>
        <w:rPr>
          <w:sz w:val="48"/>
        </w:rPr>
      </w:pPr>
    </w:p>
    <w:p w14:paraId="4578B951" w14:textId="77777777" w:rsidR="001163D2" w:rsidRDefault="001163D2">
      <w:pPr>
        <w:jc w:val="center"/>
        <w:rPr>
          <w:sz w:val="48"/>
        </w:rPr>
      </w:pPr>
    </w:p>
    <w:p w14:paraId="5C594966" w14:textId="77777777" w:rsidR="001163D2" w:rsidRDefault="001163D2">
      <w:pPr>
        <w:jc w:val="center"/>
        <w:rPr>
          <w:sz w:val="48"/>
        </w:rPr>
      </w:pPr>
    </w:p>
    <w:p w14:paraId="202AB0D4" w14:textId="77777777" w:rsidR="001066AA" w:rsidRPr="007F251F" w:rsidRDefault="001066AA" w:rsidP="001066AA">
      <w:pPr>
        <w:jc w:val="center"/>
        <w:rPr>
          <w:b/>
          <w:bCs/>
          <w:sz w:val="36"/>
          <w:szCs w:val="36"/>
        </w:rPr>
      </w:pPr>
      <w:r w:rsidRPr="007F251F">
        <w:rPr>
          <w:b/>
          <w:bCs/>
          <w:sz w:val="36"/>
          <w:szCs w:val="36"/>
        </w:rPr>
        <w:t>Movie Theater Ticketing Project</w:t>
      </w:r>
    </w:p>
    <w:p w14:paraId="20CE766E" w14:textId="77777777" w:rsidR="001066AA" w:rsidRDefault="001066AA" w:rsidP="001066AA">
      <w:pPr>
        <w:jc w:val="center"/>
        <w:rPr>
          <w:sz w:val="32"/>
          <w:szCs w:val="32"/>
        </w:rPr>
      </w:pPr>
    </w:p>
    <w:p w14:paraId="5B8BD1DB" w14:textId="77777777" w:rsidR="001066AA" w:rsidRPr="001066AA" w:rsidRDefault="001066AA" w:rsidP="001066AA">
      <w:pPr>
        <w:jc w:val="center"/>
        <w:rPr>
          <w:sz w:val="32"/>
          <w:szCs w:val="32"/>
        </w:rPr>
      </w:pPr>
    </w:p>
    <w:p w14:paraId="2BA22364" w14:textId="77777777" w:rsidR="001066AA" w:rsidRDefault="001066AA" w:rsidP="001066AA">
      <w:pPr>
        <w:jc w:val="center"/>
        <w:rPr>
          <w:sz w:val="32"/>
          <w:szCs w:val="32"/>
        </w:rPr>
      </w:pPr>
    </w:p>
    <w:p w14:paraId="60A83DE0" w14:textId="77777777" w:rsidR="001066AA" w:rsidRPr="001066AA" w:rsidRDefault="001066AA" w:rsidP="001066AA">
      <w:pPr>
        <w:jc w:val="center"/>
        <w:rPr>
          <w:sz w:val="32"/>
          <w:szCs w:val="32"/>
        </w:rPr>
      </w:pPr>
    </w:p>
    <w:p w14:paraId="06348D79" w14:textId="77777777" w:rsidR="001066AA" w:rsidRPr="001066AA" w:rsidRDefault="001066AA" w:rsidP="001066AA">
      <w:pPr>
        <w:jc w:val="center"/>
        <w:rPr>
          <w:sz w:val="32"/>
          <w:szCs w:val="32"/>
        </w:rPr>
      </w:pPr>
    </w:p>
    <w:p w14:paraId="647ECA32" w14:textId="7309B607" w:rsidR="001066AA" w:rsidRPr="001066AA" w:rsidRDefault="001066AA" w:rsidP="001066AA">
      <w:pPr>
        <w:jc w:val="center"/>
        <w:rPr>
          <w:sz w:val="32"/>
          <w:szCs w:val="32"/>
        </w:rPr>
      </w:pPr>
      <w:r w:rsidRPr="00227E38">
        <w:rPr>
          <w:sz w:val="32"/>
          <w:szCs w:val="32"/>
        </w:rPr>
        <w:t>Software Requirements Specification</w:t>
      </w:r>
    </w:p>
    <w:p w14:paraId="336B3948" w14:textId="5E8E5855" w:rsidR="001066AA" w:rsidRPr="001066AA" w:rsidRDefault="001066AA" w:rsidP="001066AA">
      <w:pPr>
        <w:jc w:val="center"/>
        <w:rPr>
          <w:sz w:val="32"/>
          <w:szCs w:val="32"/>
        </w:rPr>
      </w:pPr>
      <w:r w:rsidRPr="00227E38">
        <w:rPr>
          <w:sz w:val="32"/>
          <w:szCs w:val="32"/>
        </w:rPr>
        <w:t xml:space="preserve">Version </w:t>
      </w:r>
      <w:r w:rsidR="00BE6D08">
        <w:rPr>
          <w:sz w:val="32"/>
          <w:szCs w:val="32"/>
        </w:rPr>
        <w:t>2</w:t>
      </w:r>
      <w:r w:rsidRPr="00227E38">
        <w:rPr>
          <w:sz w:val="32"/>
          <w:szCs w:val="32"/>
        </w:rPr>
        <w:t>.0</w:t>
      </w:r>
    </w:p>
    <w:p w14:paraId="33814584" w14:textId="6E3F5B3F" w:rsidR="001066AA" w:rsidRPr="00227E38" w:rsidRDefault="00BE6D08" w:rsidP="001066AA">
      <w:pPr>
        <w:jc w:val="center"/>
        <w:rPr>
          <w:sz w:val="32"/>
          <w:szCs w:val="32"/>
        </w:rPr>
      </w:pPr>
      <w:r>
        <w:rPr>
          <w:sz w:val="32"/>
          <w:szCs w:val="32"/>
        </w:rPr>
        <w:t>October</w:t>
      </w:r>
      <w:r w:rsidR="001066AA" w:rsidRPr="00227E38">
        <w:rPr>
          <w:sz w:val="32"/>
          <w:szCs w:val="32"/>
        </w:rPr>
        <w:t xml:space="preserve"> </w:t>
      </w:r>
      <w:r>
        <w:rPr>
          <w:sz w:val="32"/>
          <w:szCs w:val="32"/>
        </w:rPr>
        <w:t>9</w:t>
      </w:r>
      <w:r w:rsidR="001066AA" w:rsidRPr="00227E38">
        <w:rPr>
          <w:sz w:val="32"/>
          <w:szCs w:val="32"/>
        </w:rPr>
        <w:t>, 2025</w:t>
      </w:r>
    </w:p>
    <w:p w14:paraId="0154A1F0" w14:textId="77777777" w:rsidR="001066AA" w:rsidRPr="001066AA" w:rsidRDefault="001066AA" w:rsidP="001066AA">
      <w:pPr>
        <w:jc w:val="center"/>
        <w:rPr>
          <w:sz w:val="32"/>
          <w:szCs w:val="32"/>
        </w:rPr>
      </w:pPr>
    </w:p>
    <w:p w14:paraId="26D52485" w14:textId="77777777" w:rsidR="001066AA" w:rsidRDefault="001066AA" w:rsidP="001066AA">
      <w:pPr>
        <w:jc w:val="center"/>
        <w:rPr>
          <w:sz w:val="32"/>
          <w:szCs w:val="32"/>
        </w:rPr>
      </w:pPr>
    </w:p>
    <w:p w14:paraId="1F22A3FA" w14:textId="77777777" w:rsidR="001066AA" w:rsidRDefault="001066AA" w:rsidP="001066AA">
      <w:pPr>
        <w:jc w:val="center"/>
        <w:rPr>
          <w:sz w:val="32"/>
          <w:szCs w:val="32"/>
        </w:rPr>
      </w:pPr>
    </w:p>
    <w:p w14:paraId="79CF0910" w14:textId="77777777" w:rsidR="001066AA" w:rsidRDefault="001066AA" w:rsidP="001066AA">
      <w:pPr>
        <w:jc w:val="center"/>
        <w:rPr>
          <w:sz w:val="32"/>
          <w:szCs w:val="32"/>
        </w:rPr>
      </w:pPr>
    </w:p>
    <w:p w14:paraId="1C24A25F" w14:textId="77777777" w:rsidR="001066AA" w:rsidRPr="001066AA" w:rsidRDefault="001066AA" w:rsidP="001066AA">
      <w:pPr>
        <w:jc w:val="center"/>
        <w:rPr>
          <w:sz w:val="32"/>
          <w:szCs w:val="32"/>
        </w:rPr>
      </w:pPr>
    </w:p>
    <w:p w14:paraId="59E6BBDC" w14:textId="77777777" w:rsidR="001066AA" w:rsidRPr="001066AA" w:rsidRDefault="001066AA" w:rsidP="001066AA">
      <w:pPr>
        <w:jc w:val="center"/>
        <w:rPr>
          <w:sz w:val="32"/>
          <w:szCs w:val="32"/>
        </w:rPr>
      </w:pPr>
      <w:r w:rsidRPr="00227E38">
        <w:rPr>
          <w:sz w:val="32"/>
          <w:szCs w:val="32"/>
        </w:rPr>
        <w:t>Group 9</w:t>
      </w:r>
    </w:p>
    <w:p w14:paraId="03C1DF73" w14:textId="0701DFDD" w:rsidR="001066AA" w:rsidRPr="00751FAE" w:rsidRDefault="001066AA" w:rsidP="001066AA">
      <w:pPr>
        <w:jc w:val="center"/>
        <w:rPr>
          <w:sz w:val="32"/>
          <w:szCs w:val="32"/>
        </w:rPr>
      </w:pPr>
      <w:r w:rsidRPr="00751FAE">
        <w:rPr>
          <w:sz w:val="32"/>
          <w:szCs w:val="32"/>
        </w:rPr>
        <w:t>Kristine Alba, Amy Bernal Chavarria</w:t>
      </w:r>
      <w:r w:rsidR="00F4068B">
        <w:rPr>
          <w:sz w:val="32"/>
          <w:szCs w:val="32"/>
        </w:rPr>
        <w:t>, Danna Bundogji</w:t>
      </w:r>
    </w:p>
    <w:p w14:paraId="3FA5E597" w14:textId="77777777" w:rsidR="001066AA" w:rsidRPr="001066AA" w:rsidRDefault="001066AA" w:rsidP="001066AA">
      <w:pPr>
        <w:jc w:val="center"/>
        <w:rPr>
          <w:sz w:val="32"/>
          <w:szCs w:val="32"/>
        </w:rPr>
      </w:pPr>
    </w:p>
    <w:p w14:paraId="5A65AF24" w14:textId="77777777" w:rsidR="001066AA" w:rsidRPr="001066AA" w:rsidRDefault="001066AA" w:rsidP="001066AA">
      <w:pPr>
        <w:jc w:val="center"/>
        <w:rPr>
          <w:sz w:val="32"/>
          <w:szCs w:val="32"/>
        </w:rPr>
      </w:pPr>
    </w:p>
    <w:p w14:paraId="68BB8D81" w14:textId="77777777" w:rsidR="001066AA" w:rsidRDefault="001066AA" w:rsidP="001066AA">
      <w:pPr>
        <w:jc w:val="center"/>
        <w:rPr>
          <w:sz w:val="32"/>
          <w:szCs w:val="32"/>
        </w:rPr>
      </w:pPr>
    </w:p>
    <w:p w14:paraId="23E180BA" w14:textId="77777777" w:rsidR="001066AA" w:rsidRDefault="001066AA" w:rsidP="001066AA">
      <w:pPr>
        <w:jc w:val="center"/>
        <w:rPr>
          <w:sz w:val="32"/>
          <w:szCs w:val="32"/>
        </w:rPr>
      </w:pPr>
    </w:p>
    <w:p w14:paraId="27B27372" w14:textId="77777777" w:rsidR="001066AA" w:rsidRPr="001066AA" w:rsidRDefault="001066AA" w:rsidP="001066AA">
      <w:pPr>
        <w:jc w:val="center"/>
        <w:rPr>
          <w:sz w:val="32"/>
          <w:szCs w:val="32"/>
        </w:rPr>
      </w:pPr>
    </w:p>
    <w:p w14:paraId="7BB90F67" w14:textId="77777777" w:rsidR="001066AA" w:rsidRPr="001066AA" w:rsidRDefault="001066AA" w:rsidP="001066AA">
      <w:pPr>
        <w:jc w:val="center"/>
        <w:rPr>
          <w:sz w:val="32"/>
          <w:szCs w:val="32"/>
        </w:rPr>
      </w:pPr>
    </w:p>
    <w:p w14:paraId="0590CBFF" w14:textId="77777777" w:rsidR="001066AA" w:rsidRPr="001066AA" w:rsidRDefault="001066AA" w:rsidP="001066AA">
      <w:pPr>
        <w:jc w:val="center"/>
        <w:rPr>
          <w:sz w:val="32"/>
          <w:szCs w:val="32"/>
        </w:rPr>
      </w:pPr>
      <w:r w:rsidRPr="00751FAE">
        <w:rPr>
          <w:sz w:val="32"/>
          <w:szCs w:val="32"/>
        </w:rPr>
        <w:t>Prepared for</w:t>
      </w:r>
    </w:p>
    <w:p w14:paraId="1EEEA691" w14:textId="77777777" w:rsidR="001066AA" w:rsidRPr="001066AA" w:rsidRDefault="001066AA" w:rsidP="001066AA">
      <w:pPr>
        <w:jc w:val="center"/>
        <w:rPr>
          <w:sz w:val="32"/>
          <w:szCs w:val="32"/>
        </w:rPr>
      </w:pPr>
      <w:r w:rsidRPr="00751FAE">
        <w:rPr>
          <w:sz w:val="32"/>
          <w:szCs w:val="32"/>
        </w:rPr>
        <w:t>CS 250- Introduction to Software Systems</w:t>
      </w:r>
    </w:p>
    <w:p w14:paraId="4478D39B" w14:textId="77777777" w:rsidR="001066AA" w:rsidRPr="001066AA" w:rsidRDefault="001066AA" w:rsidP="001066AA">
      <w:pPr>
        <w:jc w:val="center"/>
        <w:rPr>
          <w:sz w:val="32"/>
          <w:szCs w:val="32"/>
        </w:rPr>
      </w:pPr>
      <w:r w:rsidRPr="00751FAE">
        <w:rPr>
          <w:sz w:val="32"/>
          <w:szCs w:val="32"/>
        </w:rPr>
        <w:t>Instructor: Gus Hanna, Ph.D.</w:t>
      </w:r>
    </w:p>
    <w:p w14:paraId="6A5AAD5C" w14:textId="77777777" w:rsidR="001066AA" w:rsidRPr="001066AA" w:rsidRDefault="001066AA" w:rsidP="001066AA">
      <w:pPr>
        <w:jc w:val="center"/>
        <w:rPr>
          <w:sz w:val="32"/>
          <w:szCs w:val="32"/>
        </w:rPr>
      </w:pPr>
      <w:r w:rsidRPr="00751FAE">
        <w:rPr>
          <w:sz w:val="32"/>
          <w:szCs w:val="32"/>
        </w:rPr>
        <w:t>Fall 2023</w:t>
      </w:r>
    </w:p>
    <w:p w14:paraId="47C893CF" w14:textId="77777777" w:rsidR="001163D2" w:rsidRDefault="001163D2">
      <w:pPr>
        <w:jc w:val="center"/>
      </w:pPr>
    </w:p>
    <w:p w14:paraId="74DB3A59" w14:textId="77777777" w:rsidR="001163D2" w:rsidRDefault="001163D2">
      <w:pPr>
        <w:pStyle w:val="Header"/>
        <w:tabs>
          <w:tab w:val="clear" w:pos="4320"/>
          <w:tab w:val="clear" w:pos="8640"/>
        </w:tabs>
      </w:pPr>
      <w:r>
        <w:br w:type="page"/>
      </w:r>
    </w:p>
    <w:p w14:paraId="195A537B" w14:textId="77777777" w:rsidR="001163D2" w:rsidRDefault="001163D2">
      <w:pPr>
        <w:pStyle w:val="Heading1"/>
      </w:pPr>
      <w:bookmarkStart w:id="0" w:name="_Toc506458769"/>
      <w:bookmarkStart w:id="1" w:name="_Toc506459135"/>
      <w:r>
        <w:lastRenderedPageBreak/>
        <w:t>Revision History</w:t>
      </w:r>
      <w:bookmarkEnd w:id="0"/>
      <w:bookmarkEnd w:id="1"/>
    </w:p>
    <w:p w14:paraId="394165EF" w14:textId="77777777" w:rsidR="001163D2" w:rsidRDefault="001163D2"/>
    <w:tbl>
      <w:tblPr>
        <w:tblW w:w="9231"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0"/>
        <w:gridCol w:w="2822"/>
        <w:gridCol w:w="1798"/>
        <w:gridCol w:w="3061"/>
      </w:tblGrid>
      <w:tr w:rsidR="001163D2" w14:paraId="0CC9280A" w14:textId="77777777" w:rsidTr="001066AA">
        <w:tc>
          <w:tcPr>
            <w:tcW w:w="1550" w:type="dxa"/>
            <w:tcBorders>
              <w:top w:val="nil"/>
              <w:left w:val="nil"/>
              <w:bottom w:val="single" w:sz="4" w:space="0" w:color="auto"/>
              <w:right w:val="nil"/>
            </w:tcBorders>
          </w:tcPr>
          <w:p w14:paraId="1CF049E8" w14:textId="77777777" w:rsidR="001163D2" w:rsidRDefault="001163D2">
            <w:pPr>
              <w:jc w:val="center"/>
              <w:rPr>
                <w:b/>
              </w:rPr>
            </w:pPr>
            <w:r>
              <w:rPr>
                <w:b/>
              </w:rPr>
              <w:t>Date</w:t>
            </w:r>
          </w:p>
        </w:tc>
        <w:tc>
          <w:tcPr>
            <w:tcW w:w="2822" w:type="dxa"/>
            <w:tcBorders>
              <w:top w:val="nil"/>
              <w:left w:val="nil"/>
              <w:bottom w:val="single" w:sz="4" w:space="0" w:color="auto"/>
              <w:right w:val="nil"/>
            </w:tcBorders>
          </w:tcPr>
          <w:p w14:paraId="49501914" w14:textId="77777777" w:rsidR="001163D2" w:rsidRDefault="001163D2">
            <w:pPr>
              <w:jc w:val="center"/>
              <w:rPr>
                <w:b/>
              </w:rPr>
            </w:pPr>
            <w:r>
              <w:rPr>
                <w:b/>
              </w:rPr>
              <w:t>Description</w:t>
            </w:r>
          </w:p>
        </w:tc>
        <w:tc>
          <w:tcPr>
            <w:tcW w:w="1798" w:type="dxa"/>
            <w:tcBorders>
              <w:top w:val="nil"/>
              <w:left w:val="nil"/>
              <w:bottom w:val="single" w:sz="4" w:space="0" w:color="auto"/>
              <w:right w:val="nil"/>
            </w:tcBorders>
          </w:tcPr>
          <w:p w14:paraId="20DEFF44" w14:textId="77777777" w:rsidR="001163D2" w:rsidRDefault="001163D2">
            <w:pPr>
              <w:jc w:val="center"/>
              <w:rPr>
                <w:b/>
              </w:rPr>
            </w:pPr>
            <w:r>
              <w:rPr>
                <w:b/>
              </w:rPr>
              <w:t>Author</w:t>
            </w:r>
          </w:p>
        </w:tc>
        <w:tc>
          <w:tcPr>
            <w:tcW w:w="3061" w:type="dxa"/>
            <w:tcBorders>
              <w:top w:val="nil"/>
              <w:left w:val="nil"/>
              <w:bottom w:val="single" w:sz="4" w:space="0" w:color="auto"/>
              <w:right w:val="nil"/>
            </w:tcBorders>
          </w:tcPr>
          <w:p w14:paraId="25F395DE" w14:textId="77777777" w:rsidR="001163D2" w:rsidRDefault="001163D2">
            <w:pPr>
              <w:jc w:val="center"/>
              <w:rPr>
                <w:b/>
              </w:rPr>
            </w:pPr>
            <w:r>
              <w:rPr>
                <w:b/>
              </w:rPr>
              <w:t>Comments</w:t>
            </w:r>
          </w:p>
        </w:tc>
      </w:tr>
      <w:tr w:rsidR="001163D2" w14:paraId="5D3C99F5" w14:textId="77777777" w:rsidTr="001066AA">
        <w:tc>
          <w:tcPr>
            <w:tcW w:w="1550" w:type="dxa"/>
            <w:tcBorders>
              <w:top w:val="single" w:sz="4" w:space="0" w:color="auto"/>
            </w:tcBorders>
          </w:tcPr>
          <w:p w14:paraId="1C11B890" w14:textId="06E45B84" w:rsidR="001163D2" w:rsidRDefault="001066AA">
            <w:r>
              <w:t>9/19/2025</w:t>
            </w:r>
          </w:p>
        </w:tc>
        <w:tc>
          <w:tcPr>
            <w:tcW w:w="2822" w:type="dxa"/>
            <w:tcBorders>
              <w:top w:val="single" w:sz="4" w:space="0" w:color="auto"/>
            </w:tcBorders>
          </w:tcPr>
          <w:p w14:paraId="6EE2373D" w14:textId="01977B86" w:rsidR="001163D2" w:rsidRDefault="001066AA">
            <w:r>
              <w:t>Initial project setup, document created</w:t>
            </w:r>
          </w:p>
        </w:tc>
        <w:tc>
          <w:tcPr>
            <w:tcW w:w="1798" w:type="dxa"/>
            <w:tcBorders>
              <w:top w:val="single" w:sz="4" w:space="0" w:color="auto"/>
            </w:tcBorders>
          </w:tcPr>
          <w:p w14:paraId="776E1193" w14:textId="297D5384" w:rsidR="001163D2" w:rsidRDefault="001066AA">
            <w:r>
              <w:t>Amy Bernal C</w:t>
            </w:r>
          </w:p>
        </w:tc>
        <w:tc>
          <w:tcPr>
            <w:tcW w:w="3061" w:type="dxa"/>
            <w:tcBorders>
              <w:top w:val="single" w:sz="4" w:space="0" w:color="auto"/>
            </w:tcBorders>
          </w:tcPr>
          <w:p w14:paraId="54A51C54" w14:textId="15A97FA0" w:rsidR="001163D2" w:rsidRDefault="001066AA">
            <w:r>
              <w:t>First revision</w:t>
            </w:r>
          </w:p>
        </w:tc>
      </w:tr>
      <w:tr w:rsidR="001163D2" w14:paraId="73A67601" w14:textId="77777777" w:rsidTr="001066AA">
        <w:tc>
          <w:tcPr>
            <w:tcW w:w="1550" w:type="dxa"/>
          </w:tcPr>
          <w:p w14:paraId="78EB24DE" w14:textId="2C592300" w:rsidR="001163D2" w:rsidRDefault="007230C7">
            <w:r>
              <w:t>9/2</w:t>
            </w:r>
            <w:r w:rsidR="001066AA">
              <w:t>0</w:t>
            </w:r>
            <w:r>
              <w:t>/</w:t>
            </w:r>
            <w:r w:rsidR="001066AA">
              <w:t>20</w:t>
            </w:r>
            <w:r>
              <w:t>25</w:t>
            </w:r>
          </w:p>
        </w:tc>
        <w:tc>
          <w:tcPr>
            <w:tcW w:w="2822" w:type="dxa"/>
          </w:tcPr>
          <w:p w14:paraId="6FF242D2" w14:textId="15306639" w:rsidR="001163D2" w:rsidRDefault="001066AA">
            <w:r>
              <w:t xml:space="preserve">Added Purpose and Scope </w:t>
            </w:r>
          </w:p>
        </w:tc>
        <w:tc>
          <w:tcPr>
            <w:tcW w:w="1798" w:type="dxa"/>
          </w:tcPr>
          <w:p w14:paraId="3BFA5AF7" w14:textId="14611550" w:rsidR="001163D2" w:rsidRDefault="001066AA">
            <w:r>
              <w:t>Kristine Alba</w:t>
            </w:r>
          </w:p>
        </w:tc>
        <w:tc>
          <w:tcPr>
            <w:tcW w:w="3061" w:type="dxa"/>
          </w:tcPr>
          <w:p w14:paraId="0E808622" w14:textId="6B7B66D1" w:rsidR="001163D2" w:rsidRDefault="001F372C">
            <w:r>
              <w:t xml:space="preserve">First </w:t>
            </w:r>
            <w:r w:rsidR="001066AA">
              <w:t>r</w:t>
            </w:r>
            <w:r>
              <w:t>evision</w:t>
            </w:r>
          </w:p>
        </w:tc>
      </w:tr>
      <w:tr w:rsidR="001163D2" w14:paraId="68F76A3E" w14:textId="77777777" w:rsidTr="001066AA">
        <w:tc>
          <w:tcPr>
            <w:tcW w:w="1550" w:type="dxa"/>
          </w:tcPr>
          <w:p w14:paraId="5409F248" w14:textId="78244813" w:rsidR="001163D2" w:rsidRDefault="00566EB0">
            <w:r>
              <w:t>9/2</w:t>
            </w:r>
            <w:r w:rsidR="001066AA">
              <w:t>1</w:t>
            </w:r>
            <w:r>
              <w:t>/</w:t>
            </w:r>
            <w:r w:rsidR="001066AA">
              <w:t>20</w:t>
            </w:r>
            <w:r>
              <w:t>25</w:t>
            </w:r>
          </w:p>
        </w:tc>
        <w:tc>
          <w:tcPr>
            <w:tcW w:w="2822" w:type="dxa"/>
          </w:tcPr>
          <w:p w14:paraId="1CA09FFB" w14:textId="22EDED2D" w:rsidR="001163D2" w:rsidRDefault="001066AA">
            <w:r>
              <w:t>Expanded Definitions and References</w:t>
            </w:r>
          </w:p>
        </w:tc>
        <w:tc>
          <w:tcPr>
            <w:tcW w:w="1798" w:type="dxa"/>
          </w:tcPr>
          <w:p w14:paraId="59262245" w14:textId="525332EF" w:rsidR="001163D2" w:rsidRDefault="00566EB0">
            <w:r>
              <w:t>Kristine Alba</w:t>
            </w:r>
          </w:p>
        </w:tc>
        <w:tc>
          <w:tcPr>
            <w:tcW w:w="3061" w:type="dxa"/>
          </w:tcPr>
          <w:p w14:paraId="26FD92DA" w14:textId="23EC6D16" w:rsidR="001163D2" w:rsidRDefault="001066AA">
            <w:r>
              <w:t>Added technical details</w:t>
            </w:r>
          </w:p>
        </w:tc>
      </w:tr>
      <w:tr w:rsidR="001163D2" w14:paraId="591E7D0E" w14:textId="77777777" w:rsidTr="001066AA">
        <w:tc>
          <w:tcPr>
            <w:tcW w:w="1550" w:type="dxa"/>
          </w:tcPr>
          <w:p w14:paraId="76B3BD70" w14:textId="670FBACE" w:rsidR="001163D2" w:rsidRDefault="001066AA">
            <w:r>
              <w:t>9/22/2025</w:t>
            </w:r>
          </w:p>
        </w:tc>
        <w:tc>
          <w:tcPr>
            <w:tcW w:w="2822" w:type="dxa"/>
          </w:tcPr>
          <w:p w14:paraId="6877679F" w14:textId="5BD01D7B" w:rsidR="001163D2" w:rsidRDefault="001066AA">
            <w:r>
              <w:t>Completed General Description section</w:t>
            </w:r>
          </w:p>
        </w:tc>
        <w:tc>
          <w:tcPr>
            <w:tcW w:w="1798" w:type="dxa"/>
          </w:tcPr>
          <w:p w14:paraId="47CF3B5E" w14:textId="7290C154" w:rsidR="001163D2" w:rsidRDefault="001066AA">
            <w:r>
              <w:t>Danna Bundogji</w:t>
            </w:r>
          </w:p>
        </w:tc>
        <w:tc>
          <w:tcPr>
            <w:tcW w:w="3061" w:type="dxa"/>
          </w:tcPr>
          <w:p w14:paraId="39948EE9" w14:textId="77777777" w:rsidR="001066AA" w:rsidRDefault="001066AA">
            <w:r>
              <w:t>Wrote system overview</w:t>
            </w:r>
          </w:p>
          <w:p w14:paraId="7425619B" w14:textId="3E4126BF" w:rsidR="001066AA" w:rsidRDefault="001066AA"/>
        </w:tc>
      </w:tr>
      <w:tr w:rsidR="001066AA" w14:paraId="29CD3372" w14:textId="77777777" w:rsidTr="001066AA">
        <w:tc>
          <w:tcPr>
            <w:tcW w:w="1550" w:type="dxa"/>
            <w:tcBorders>
              <w:top w:val="single" w:sz="4" w:space="0" w:color="auto"/>
              <w:left w:val="single" w:sz="4" w:space="0" w:color="auto"/>
              <w:bottom w:val="single" w:sz="4" w:space="0" w:color="auto"/>
              <w:right w:val="single" w:sz="4" w:space="0" w:color="auto"/>
            </w:tcBorders>
          </w:tcPr>
          <w:p w14:paraId="72354F67" w14:textId="3289E3A4" w:rsidR="001066AA" w:rsidRDefault="001066AA" w:rsidP="005F19BE">
            <w:r>
              <w:t>9/23/2025</w:t>
            </w:r>
          </w:p>
        </w:tc>
        <w:tc>
          <w:tcPr>
            <w:tcW w:w="2822" w:type="dxa"/>
            <w:tcBorders>
              <w:top w:val="single" w:sz="4" w:space="0" w:color="auto"/>
              <w:left w:val="single" w:sz="4" w:space="0" w:color="auto"/>
              <w:bottom w:val="single" w:sz="4" w:space="0" w:color="auto"/>
              <w:right w:val="single" w:sz="4" w:space="0" w:color="auto"/>
            </w:tcBorders>
          </w:tcPr>
          <w:p w14:paraId="02342938" w14:textId="63CD45C7" w:rsidR="001066AA" w:rsidRDefault="001066AA" w:rsidP="005F19BE">
            <w:r>
              <w:t>Refined Scope, added Assumptions</w:t>
            </w:r>
          </w:p>
        </w:tc>
        <w:tc>
          <w:tcPr>
            <w:tcW w:w="1798" w:type="dxa"/>
            <w:tcBorders>
              <w:top w:val="single" w:sz="4" w:space="0" w:color="auto"/>
              <w:left w:val="single" w:sz="4" w:space="0" w:color="auto"/>
              <w:bottom w:val="single" w:sz="4" w:space="0" w:color="auto"/>
              <w:right w:val="single" w:sz="4" w:space="0" w:color="auto"/>
            </w:tcBorders>
          </w:tcPr>
          <w:p w14:paraId="261DF421" w14:textId="5CA173C0" w:rsidR="001066AA" w:rsidRDefault="001066AA" w:rsidP="005F19BE">
            <w:r>
              <w:t>Amy Bernal C</w:t>
            </w:r>
          </w:p>
        </w:tc>
        <w:tc>
          <w:tcPr>
            <w:tcW w:w="3061" w:type="dxa"/>
            <w:tcBorders>
              <w:top w:val="single" w:sz="4" w:space="0" w:color="auto"/>
              <w:left w:val="single" w:sz="4" w:space="0" w:color="auto"/>
              <w:bottom w:val="single" w:sz="4" w:space="0" w:color="auto"/>
              <w:right w:val="single" w:sz="4" w:space="0" w:color="auto"/>
            </w:tcBorders>
          </w:tcPr>
          <w:p w14:paraId="662B64F7" w14:textId="40F579BF" w:rsidR="001066AA" w:rsidRDefault="001066AA" w:rsidP="005F19BE">
            <w:r>
              <w:t>Improved clarity</w:t>
            </w:r>
          </w:p>
        </w:tc>
      </w:tr>
      <w:tr w:rsidR="001066AA" w14:paraId="3E4F3554" w14:textId="77777777" w:rsidTr="001066AA">
        <w:tc>
          <w:tcPr>
            <w:tcW w:w="1550" w:type="dxa"/>
            <w:tcBorders>
              <w:top w:val="single" w:sz="4" w:space="0" w:color="auto"/>
              <w:left w:val="single" w:sz="4" w:space="0" w:color="auto"/>
              <w:bottom w:val="single" w:sz="4" w:space="0" w:color="auto"/>
              <w:right w:val="single" w:sz="4" w:space="0" w:color="auto"/>
            </w:tcBorders>
          </w:tcPr>
          <w:p w14:paraId="2CA675BA" w14:textId="7DEAB371" w:rsidR="001066AA" w:rsidRDefault="001066AA" w:rsidP="005F19BE">
            <w:r>
              <w:t>9/24/2025</w:t>
            </w:r>
          </w:p>
        </w:tc>
        <w:tc>
          <w:tcPr>
            <w:tcW w:w="2822" w:type="dxa"/>
            <w:tcBorders>
              <w:top w:val="single" w:sz="4" w:space="0" w:color="auto"/>
              <w:left w:val="single" w:sz="4" w:space="0" w:color="auto"/>
              <w:bottom w:val="single" w:sz="4" w:space="0" w:color="auto"/>
              <w:right w:val="single" w:sz="4" w:space="0" w:color="auto"/>
            </w:tcBorders>
          </w:tcPr>
          <w:p w14:paraId="08FF1BFE" w14:textId="6B376382" w:rsidR="001066AA" w:rsidRDefault="001066AA" w:rsidP="005F19BE">
            <w:r>
              <w:t>Added Functional Requirements draft</w:t>
            </w:r>
          </w:p>
        </w:tc>
        <w:tc>
          <w:tcPr>
            <w:tcW w:w="1798" w:type="dxa"/>
            <w:tcBorders>
              <w:top w:val="single" w:sz="4" w:space="0" w:color="auto"/>
              <w:left w:val="single" w:sz="4" w:space="0" w:color="auto"/>
              <w:bottom w:val="single" w:sz="4" w:space="0" w:color="auto"/>
              <w:right w:val="single" w:sz="4" w:space="0" w:color="auto"/>
            </w:tcBorders>
          </w:tcPr>
          <w:p w14:paraId="3DE19453" w14:textId="4DFB6AAA" w:rsidR="001066AA" w:rsidRDefault="001066AA" w:rsidP="005F19BE">
            <w:r>
              <w:t>Kristine Alba</w:t>
            </w:r>
          </w:p>
        </w:tc>
        <w:tc>
          <w:tcPr>
            <w:tcW w:w="3061" w:type="dxa"/>
            <w:tcBorders>
              <w:top w:val="single" w:sz="4" w:space="0" w:color="auto"/>
              <w:left w:val="single" w:sz="4" w:space="0" w:color="auto"/>
              <w:bottom w:val="single" w:sz="4" w:space="0" w:color="auto"/>
              <w:right w:val="single" w:sz="4" w:space="0" w:color="auto"/>
            </w:tcBorders>
          </w:tcPr>
          <w:p w14:paraId="1203FEB6" w14:textId="61A944AC" w:rsidR="001066AA" w:rsidRDefault="001066AA" w:rsidP="005F19BE">
            <w:r>
              <w:t>Outlined key features</w:t>
            </w:r>
          </w:p>
        </w:tc>
      </w:tr>
      <w:tr w:rsidR="001066AA" w14:paraId="5C2AA840" w14:textId="77777777" w:rsidTr="001066AA">
        <w:tc>
          <w:tcPr>
            <w:tcW w:w="1550" w:type="dxa"/>
            <w:tcBorders>
              <w:top w:val="single" w:sz="4" w:space="0" w:color="auto"/>
              <w:left w:val="single" w:sz="4" w:space="0" w:color="auto"/>
              <w:bottom w:val="single" w:sz="4" w:space="0" w:color="auto"/>
              <w:right w:val="single" w:sz="4" w:space="0" w:color="auto"/>
            </w:tcBorders>
          </w:tcPr>
          <w:p w14:paraId="56AB8B0A" w14:textId="1531EA64" w:rsidR="001066AA" w:rsidRDefault="001066AA" w:rsidP="005F19BE">
            <w:r>
              <w:t>9/25/2025</w:t>
            </w:r>
          </w:p>
        </w:tc>
        <w:tc>
          <w:tcPr>
            <w:tcW w:w="2822" w:type="dxa"/>
            <w:tcBorders>
              <w:top w:val="single" w:sz="4" w:space="0" w:color="auto"/>
              <w:left w:val="single" w:sz="4" w:space="0" w:color="auto"/>
              <w:bottom w:val="single" w:sz="4" w:space="0" w:color="auto"/>
              <w:right w:val="single" w:sz="4" w:space="0" w:color="auto"/>
            </w:tcBorders>
          </w:tcPr>
          <w:p w14:paraId="0E01F3E6" w14:textId="2655B036" w:rsidR="001066AA" w:rsidRDefault="001066AA" w:rsidP="005F19BE">
            <w:r>
              <w:t>Reviewed and edited grammar, formatting</w:t>
            </w:r>
          </w:p>
        </w:tc>
        <w:tc>
          <w:tcPr>
            <w:tcW w:w="1798" w:type="dxa"/>
            <w:tcBorders>
              <w:top w:val="single" w:sz="4" w:space="0" w:color="auto"/>
              <w:left w:val="single" w:sz="4" w:space="0" w:color="auto"/>
              <w:bottom w:val="single" w:sz="4" w:space="0" w:color="auto"/>
              <w:right w:val="single" w:sz="4" w:space="0" w:color="auto"/>
            </w:tcBorders>
          </w:tcPr>
          <w:p w14:paraId="7BF67C4B" w14:textId="43C6EF89" w:rsidR="001066AA" w:rsidRDefault="001066AA" w:rsidP="005F19BE">
            <w:r>
              <w:t>All members</w:t>
            </w:r>
          </w:p>
        </w:tc>
        <w:tc>
          <w:tcPr>
            <w:tcW w:w="3061" w:type="dxa"/>
            <w:tcBorders>
              <w:top w:val="single" w:sz="4" w:space="0" w:color="auto"/>
              <w:left w:val="single" w:sz="4" w:space="0" w:color="auto"/>
              <w:bottom w:val="single" w:sz="4" w:space="0" w:color="auto"/>
              <w:right w:val="single" w:sz="4" w:space="0" w:color="auto"/>
            </w:tcBorders>
          </w:tcPr>
          <w:p w14:paraId="3A0B3CDC" w14:textId="228C7B9C" w:rsidR="001066AA" w:rsidRDefault="001066AA" w:rsidP="005F19BE">
            <w:r>
              <w:t>Polished version for submission</w:t>
            </w:r>
          </w:p>
        </w:tc>
      </w:tr>
    </w:tbl>
    <w:p w14:paraId="67169582" w14:textId="77777777" w:rsidR="001163D2" w:rsidRDefault="001163D2"/>
    <w:p w14:paraId="6872820E" w14:textId="77777777" w:rsidR="001163D2" w:rsidRDefault="001163D2">
      <w:pPr>
        <w:pStyle w:val="Heading1"/>
      </w:pPr>
      <w:bookmarkStart w:id="2" w:name="_Toc506458770"/>
      <w:bookmarkStart w:id="3" w:name="_Toc506459136"/>
      <w:r>
        <w:t>Document Approval</w:t>
      </w:r>
      <w:bookmarkEnd w:id="2"/>
      <w:bookmarkEnd w:id="3"/>
    </w:p>
    <w:p w14:paraId="0BF43E29" w14:textId="77777777" w:rsidR="001163D2" w:rsidRDefault="001163D2"/>
    <w:p w14:paraId="34017407" w14:textId="77777777" w:rsidR="001163D2" w:rsidRDefault="001163D2">
      <w:r>
        <w:t>The following Software Requirements Specification has been accepted and approved by the following:</w:t>
      </w:r>
    </w:p>
    <w:p w14:paraId="55C2C0B2" w14:textId="77777777" w:rsidR="00AF2CF8" w:rsidRDefault="00AF2CF8"/>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1163D2" w14:paraId="02F47ECA" w14:textId="77777777">
        <w:tc>
          <w:tcPr>
            <w:tcW w:w="2394" w:type="dxa"/>
            <w:tcBorders>
              <w:top w:val="nil"/>
              <w:left w:val="nil"/>
              <w:bottom w:val="single" w:sz="4" w:space="0" w:color="auto"/>
              <w:right w:val="nil"/>
            </w:tcBorders>
          </w:tcPr>
          <w:p w14:paraId="36CCEECF" w14:textId="77777777" w:rsidR="001163D2" w:rsidRDefault="001163D2">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6EF252DD" w14:textId="77777777" w:rsidR="001163D2" w:rsidRDefault="001163D2">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6161D60E" w14:textId="77777777" w:rsidR="001163D2" w:rsidRDefault="001163D2">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015DB4FA" w14:textId="77777777" w:rsidR="001163D2" w:rsidRDefault="001163D2">
            <w:pPr>
              <w:tabs>
                <w:tab w:val="left" w:pos="2880"/>
                <w:tab w:val="left" w:pos="5760"/>
              </w:tabs>
              <w:jc w:val="center"/>
              <w:rPr>
                <w:b/>
              </w:rPr>
            </w:pPr>
            <w:r>
              <w:rPr>
                <w:b/>
              </w:rPr>
              <w:t>Date</w:t>
            </w:r>
          </w:p>
        </w:tc>
      </w:tr>
      <w:tr w:rsidR="001163D2" w14:paraId="4C762142" w14:textId="77777777">
        <w:tc>
          <w:tcPr>
            <w:tcW w:w="2394" w:type="dxa"/>
            <w:tcBorders>
              <w:top w:val="single" w:sz="4" w:space="0" w:color="auto"/>
            </w:tcBorders>
          </w:tcPr>
          <w:p w14:paraId="78B0C60D" w14:textId="77777777" w:rsidR="001163D2" w:rsidRDefault="001163D2">
            <w:pPr>
              <w:tabs>
                <w:tab w:val="left" w:pos="2880"/>
                <w:tab w:val="left" w:pos="5760"/>
              </w:tabs>
              <w:rPr>
                <w:sz w:val="32"/>
              </w:rPr>
            </w:pPr>
          </w:p>
        </w:tc>
        <w:tc>
          <w:tcPr>
            <w:tcW w:w="2394" w:type="dxa"/>
            <w:tcBorders>
              <w:top w:val="single" w:sz="4" w:space="0" w:color="auto"/>
            </w:tcBorders>
            <w:vAlign w:val="bottom"/>
          </w:tcPr>
          <w:p w14:paraId="30AACEAE" w14:textId="40219ACB" w:rsidR="001163D2" w:rsidRDefault="001066AA">
            <w:pPr>
              <w:tabs>
                <w:tab w:val="left" w:pos="2880"/>
                <w:tab w:val="left" w:pos="5760"/>
              </w:tabs>
            </w:pPr>
            <w:r>
              <w:t>Dr. Gus Hanna</w:t>
            </w:r>
          </w:p>
        </w:tc>
        <w:tc>
          <w:tcPr>
            <w:tcW w:w="2394" w:type="dxa"/>
            <w:tcBorders>
              <w:top w:val="single" w:sz="4" w:space="0" w:color="auto"/>
            </w:tcBorders>
            <w:vAlign w:val="bottom"/>
          </w:tcPr>
          <w:p w14:paraId="23C7AE5F" w14:textId="643C2141" w:rsidR="001163D2" w:rsidRDefault="001066AA">
            <w:pPr>
              <w:tabs>
                <w:tab w:val="left" w:pos="2880"/>
                <w:tab w:val="left" w:pos="5760"/>
              </w:tabs>
            </w:pPr>
            <w:r>
              <w:t>Instructor, CS 250</w:t>
            </w:r>
          </w:p>
        </w:tc>
        <w:tc>
          <w:tcPr>
            <w:tcW w:w="2268" w:type="dxa"/>
            <w:tcBorders>
              <w:top w:val="single" w:sz="4" w:space="0" w:color="auto"/>
            </w:tcBorders>
          </w:tcPr>
          <w:p w14:paraId="3E793F17" w14:textId="77777777" w:rsidR="001163D2" w:rsidRDefault="001163D2">
            <w:pPr>
              <w:tabs>
                <w:tab w:val="left" w:pos="2880"/>
                <w:tab w:val="left" w:pos="5760"/>
              </w:tabs>
              <w:rPr>
                <w:sz w:val="32"/>
              </w:rPr>
            </w:pPr>
          </w:p>
        </w:tc>
      </w:tr>
      <w:tr w:rsidR="001066AA" w14:paraId="0B642B98" w14:textId="77777777">
        <w:tc>
          <w:tcPr>
            <w:tcW w:w="2394" w:type="dxa"/>
          </w:tcPr>
          <w:p w14:paraId="6AE6BAE3" w14:textId="77777777" w:rsidR="001066AA" w:rsidRDefault="001066AA" w:rsidP="001066AA">
            <w:pPr>
              <w:tabs>
                <w:tab w:val="left" w:pos="2880"/>
                <w:tab w:val="left" w:pos="5760"/>
              </w:tabs>
              <w:rPr>
                <w:sz w:val="32"/>
              </w:rPr>
            </w:pPr>
          </w:p>
        </w:tc>
        <w:tc>
          <w:tcPr>
            <w:tcW w:w="2394" w:type="dxa"/>
            <w:vAlign w:val="bottom"/>
          </w:tcPr>
          <w:p w14:paraId="309C9578" w14:textId="71D4ADB3" w:rsidR="001066AA" w:rsidRDefault="001066AA" w:rsidP="001066AA">
            <w:pPr>
              <w:tabs>
                <w:tab w:val="left" w:pos="2880"/>
                <w:tab w:val="left" w:pos="5760"/>
              </w:tabs>
            </w:pPr>
            <w:r>
              <w:t>Kristine Alba</w:t>
            </w:r>
          </w:p>
        </w:tc>
        <w:tc>
          <w:tcPr>
            <w:tcW w:w="2394" w:type="dxa"/>
            <w:vAlign w:val="bottom"/>
          </w:tcPr>
          <w:p w14:paraId="021EF1F1" w14:textId="5894252E" w:rsidR="001066AA" w:rsidRDefault="001066AA" w:rsidP="001066AA">
            <w:pPr>
              <w:tabs>
                <w:tab w:val="left" w:pos="2880"/>
                <w:tab w:val="left" w:pos="5760"/>
              </w:tabs>
            </w:pPr>
            <w:r>
              <w:t>Software Eng.</w:t>
            </w:r>
          </w:p>
        </w:tc>
        <w:tc>
          <w:tcPr>
            <w:tcW w:w="2268" w:type="dxa"/>
          </w:tcPr>
          <w:p w14:paraId="783459C1" w14:textId="77777777" w:rsidR="001066AA" w:rsidRDefault="001066AA" w:rsidP="001066AA">
            <w:pPr>
              <w:tabs>
                <w:tab w:val="left" w:pos="2880"/>
                <w:tab w:val="left" w:pos="5760"/>
              </w:tabs>
              <w:rPr>
                <w:sz w:val="32"/>
              </w:rPr>
            </w:pPr>
          </w:p>
        </w:tc>
      </w:tr>
      <w:tr w:rsidR="001066AA" w14:paraId="6E3C6467" w14:textId="77777777">
        <w:tc>
          <w:tcPr>
            <w:tcW w:w="2394" w:type="dxa"/>
          </w:tcPr>
          <w:p w14:paraId="1CE90E9C" w14:textId="77777777" w:rsidR="001066AA" w:rsidRDefault="001066AA" w:rsidP="001066AA">
            <w:pPr>
              <w:tabs>
                <w:tab w:val="left" w:pos="2880"/>
                <w:tab w:val="left" w:pos="5760"/>
              </w:tabs>
              <w:rPr>
                <w:sz w:val="32"/>
              </w:rPr>
            </w:pPr>
          </w:p>
        </w:tc>
        <w:tc>
          <w:tcPr>
            <w:tcW w:w="2394" w:type="dxa"/>
            <w:vAlign w:val="bottom"/>
          </w:tcPr>
          <w:p w14:paraId="33E2267A" w14:textId="671E1AA4" w:rsidR="001066AA" w:rsidRDefault="001066AA" w:rsidP="001066AA">
            <w:pPr>
              <w:tabs>
                <w:tab w:val="left" w:pos="2880"/>
                <w:tab w:val="left" w:pos="5760"/>
              </w:tabs>
            </w:pPr>
            <w:r>
              <w:t>Danna Bundogji</w:t>
            </w:r>
          </w:p>
        </w:tc>
        <w:tc>
          <w:tcPr>
            <w:tcW w:w="2394" w:type="dxa"/>
            <w:vAlign w:val="bottom"/>
          </w:tcPr>
          <w:p w14:paraId="05EAEBD1" w14:textId="08F0F812" w:rsidR="001066AA" w:rsidRDefault="001066AA" w:rsidP="001066AA">
            <w:pPr>
              <w:tabs>
                <w:tab w:val="left" w:pos="2880"/>
                <w:tab w:val="left" w:pos="5760"/>
              </w:tabs>
            </w:pPr>
            <w:r>
              <w:t>Software Eng.</w:t>
            </w:r>
          </w:p>
        </w:tc>
        <w:tc>
          <w:tcPr>
            <w:tcW w:w="2268" w:type="dxa"/>
          </w:tcPr>
          <w:p w14:paraId="20656E12" w14:textId="77777777" w:rsidR="001066AA" w:rsidRDefault="001066AA" w:rsidP="001066AA">
            <w:pPr>
              <w:tabs>
                <w:tab w:val="left" w:pos="2880"/>
                <w:tab w:val="left" w:pos="5760"/>
              </w:tabs>
              <w:rPr>
                <w:sz w:val="32"/>
              </w:rPr>
            </w:pPr>
          </w:p>
        </w:tc>
      </w:tr>
      <w:tr w:rsidR="001066AA" w14:paraId="68428A59" w14:textId="77777777">
        <w:tc>
          <w:tcPr>
            <w:tcW w:w="2394" w:type="dxa"/>
          </w:tcPr>
          <w:p w14:paraId="759C21C8" w14:textId="77777777" w:rsidR="001066AA" w:rsidRDefault="001066AA" w:rsidP="001066AA">
            <w:pPr>
              <w:tabs>
                <w:tab w:val="left" w:pos="2880"/>
                <w:tab w:val="left" w:pos="5760"/>
              </w:tabs>
              <w:rPr>
                <w:sz w:val="32"/>
              </w:rPr>
            </w:pPr>
          </w:p>
        </w:tc>
        <w:tc>
          <w:tcPr>
            <w:tcW w:w="2394" w:type="dxa"/>
            <w:vAlign w:val="bottom"/>
          </w:tcPr>
          <w:p w14:paraId="01C8DC2A" w14:textId="78700050" w:rsidR="001066AA" w:rsidRDefault="001066AA" w:rsidP="001066AA">
            <w:pPr>
              <w:tabs>
                <w:tab w:val="left" w:pos="2880"/>
                <w:tab w:val="left" w:pos="5760"/>
              </w:tabs>
            </w:pPr>
            <w:r>
              <w:t>Amy Bernal C</w:t>
            </w:r>
          </w:p>
        </w:tc>
        <w:tc>
          <w:tcPr>
            <w:tcW w:w="2394" w:type="dxa"/>
            <w:vAlign w:val="bottom"/>
          </w:tcPr>
          <w:p w14:paraId="11B2D6F5" w14:textId="6721FD09" w:rsidR="001066AA" w:rsidRDefault="001066AA" w:rsidP="001066AA">
            <w:pPr>
              <w:tabs>
                <w:tab w:val="left" w:pos="2880"/>
                <w:tab w:val="left" w:pos="5760"/>
              </w:tabs>
            </w:pPr>
            <w:r>
              <w:t>Software Eng.</w:t>
            </w:r>
          </w:p>
        </w:tc>
        <w:tc>
          <w:tcPr>
            <w:tcW w:w="2268" w:type="dxa"/>
          </w:tcPr>
          <w:p w14:paraId="14ED221E" w14:textId="77777777" w:rsidR="001066AA" w:rsidRDefault="001066AA" w:rsidP="001066AA">
            <w:pPr>
              <w:tabs>
                <w:tab w:val="left" w:pos="2880"/>
                <w:tab w:val="left" w:pos="5760"/>
              </w:tabs>
              <w:rPr>
                <w:sz w:val="32"/>
              </w:rPr>
            </w:pPr>
          </w:p>
        </w:tc>
      </w:tr>
    </w:tbl>
    <w:p w14:paraId="1DE4C8A5" w14:textId="77777777" w:rsidR="001163D2" w:rsidRDefault="001163D2">
      <w:pPr>
        <w:tabs>
          <w:tab w:val="left" w:pos="2880"/>
          <w:tab w:val="left" w:pos="5760"/>
        </w:tabs>
      </w:pPr>
      <w:r>
        <w:tab/>
      </w:r>
      <w:r>
        <w:tab/>
      </w:r>
      <w:r>
        <w:tab/>
      </w:r>
      <w:r>
        <w:tab/>
      </w:r>
      <w:r>
        <w:tab/>
      </w:r>
    </w:p>
    <w:p w14:paraId="1DF2FE22" w14:textId="1F6992FF" w:rsidR="001163D2" w:rsidRDefault="001163D2" w:rsidP="00751FAE">
      <w:r w:rsidRPr="00751FAE">
        <w:rPr>
          <w:sz w:val="28"/>
          <w:szCs w:val="28"/>
        </w:rPr>
        <w:br w:type="page"/>
      </w:r>
      <w:r w:rsidRPr="00751FAE">
        <w:rPr>
          <w:b/>
          <w:sz w:val="28"/>
          <w:szCs w:val="28"/>
        </w:rPr>
        <w:lastRenderedPageBreak/>
        <w:t>Table of Contents</w:t>
      </w:r>
    </w:p>
    <w:p w14:paraId="0E0C173A" w14:textId="16C86F02" w:rsidR="001163D2" w:rsidRDefault="001163D2">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sidR="0091064F">
        <w:rPr>
          <w:noProof/>
        </w:rPr>
        <w:t>ii</w:t>
      </w:r>
      <w:r>
        <w:rPr>
          <w:noProof/>
        </w:rPr>
        <w:fldChar w:fldCharType="end"/>
      </w:r>
    </w:p>
    <w:p w14:paraId="00E3BA61" w14:textId="0B8A1EC8" w:rsidR="001163D2" w:rsidRDefault="001163D2">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sidR="0091064F">
        <w:rPr>
          <w:noProof/>
        </w:rPr>
        <w:t>ii</w:t>
      </w:r>
      <w:r>
        <w:rPr>
          <w:noProof/>
        </w:rPr>
        <w:fldChar w:fldCharType="end"/>
      </w:r>
    </w:p>
    <w:p w14:paraId="3B71D875" w14:textId="38C6131E" w:rsidR="001163D2" w:rsidRDefault="001163D2">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sidR="0091064F">
        <w:rPr>
          <w:noProof/>
        </w:rPr>
        <w:t>1</w:t>
      </w:r>
      <w:r>
        <w:rPr>
          <w:noProof/>
        </w:rPr>
        <w:fldChar w:fldCharType="end"/>
      </w:r>
    </w:p>
    <w:p w14:paraId="1989C358" w14:textId="016DD7B0" w:rsidR="001163D2" w:rsidRDefault="001163D2">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sidR="0091064F">
        <w:rPr>
          <w:noProof/>
        </w:rPr>
        <w:t>1</w:t>
      </w:r>
      <w:r>
        <w:rPr>
          <w:noProof/>
        </w:rPr>
        <w:fldChar w:fldCharType="end"/>
      </w:r>
    </w:p>
    <w:p w14:paraId="5517C6CF" w14:textId="650B0AD3" w:rsidR="001163D2" w:rsidRDefault="001163D2">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sidR="0091064F">
        <w:rPr>
          <w:noProof/>
        </w:rPr>
        <w:t>1</w:t>
      </w:r>
      <w:r>
        <w:rPr>
          <w:noProof/>
        </w:rPr>
        <w:fldChar w:fldCharType="end"/>
      </w:r>
    </w:p>
    <w:p w14:paraId="0C32C3C0" w14:textId="0AE12EE0" w:rsidR="001163D2" w:rsidRDefault="001163D2">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sidR="0091064F">
        <w:rPr>
          <w:noProof/>
        </w:rPr>
        <w:t>1</w:t>
      </w:r>
      <w:r>
        <w:rPr>
          <w:noProof/>
        </w:rPr>
        <w:fldChar w:fldCharType="end"/>
      </w:r>
    </w:p>
    <w:p w14:paraId="128C5A58" w14:textId="72DD65A0" w:rsidR="001163D2" w:rsidRDefault="001163D2">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sidR="0091064F">
        <w:rPr>
          <w:noProof/>
        </w:rPr>
        <w:t>2</w:t>
      </w:r>
      <w:r>
        <w:rPr>
          <w:noProof/>
        </w:rPr>
        <w:fldChar w:fldCharType="end"/>
      </w:r>
    </w:p>
    <w:p w14:paraId="2D72A149" w14:textId="726E4E3E" w:rsidR="001163D2" w:rsidRDefault="001163D2">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sidR="0091064F">
        <w:rPr>
          <w:noProof/>
        </w:rPr>
        <w:t>2</w:t>
      </w:r>
      <w:r>
        <w:rPr>
          <w:noProof/>
        </w:rPr>
        <w:fldChar w:fldCharType="end"/>
      </w:r>
    </w:p>
    <w:p w14:paraId="21A233A8" w14:textId="3B43B32F" w:rsidR="001163D2" w:rsidRDefault="001163D2">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sidR="0091064F">
        <w:rPr>
          <w:noProof/>
        </w:rPr>
        <w:t>2</w:t>
      </w:r>
      <w:r>
        <w:rPr>
          <w:noProof/>
        </w:rPr>
        <w:fldChar w:fldCharType="end"/>
      </w:r>
    </w:p>
    <w:p w14:paraId="66A4681B" w14:textId="7342FC30" w:rsidR="001163D2" w:rsidRDefault="001163D2">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sidR="0091064F">
        <w:rPr>
          <w:noProof/>
        </w:rPr>
        <w:t>2</w:t>
      </w:r>
      <w:r>
        <w:rPr>
          <w:noProof/>
        </w:rPr>
        <w:fldChar w:fldCharType="end"/>
      </w:r>
    </w:p>
    <w:p w14:paraId="4C3AB6DD" w14:textId="68736D9A" w:rsidR="001163D2" w:rsidRDefault="001163D2">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sidR="0091064F">
        <w:rPr>
          <w:noProof/>
        </w:rPr>
        <w:t>2</w:t>
      </w:r>
      <w:r>
        <w:rPr>
          <w:noProof/>
        </w:rPr>
        <w:fldChar w:fldCharType="end"/>
      </w:r>
    </w:p>
    <w:p w14:paraId="03861B13" w14:textId="5C1A80B0" w:rsidR="001163D2" w:rsidRDefault="001163D2">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sidR="0091064F">
        <w:rPr>
          <w:noProof/>
        </w:rPr>
        <w:t>3</w:t>
      </w:r>
      <w:r>
        <w:rPr>
          <w:noProof/>
        </w:rPr>
        <w:fldChar w:fldCharType="end"/>
      </w:r>
    </w:p>
    <w:p w14:paraId="4AC952C3" w14:textId="2C909492" w:rsidR="001163D2" w:rsidRDefault="001163D2">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sidR="0091064F">
        <w:rPr>
          <w:noProof/>
        </w:rPr>
        <w:t>3</w:t>
      </w:r>
      <w:r>
        <w:rPr>
          <w:noProof/>
        </w:rPr>
        <w:fldChar w:fldCharType="end"/>
      </w:r>
    </w:p>
    <w:p w14:paraId="2878D8C9" w14:textId="415EFB62" w:rsidR="001163D2" w:rsidRDefault="001163D2">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sidR="0091064F">
        <w:rPr>
          <w:noProof/>
        </w:rPr>
        <w:t>3</w:t>
      </w:r>
      <w:r>
        <w:rPr>
          <w:noProof/>
        </w:rPr>
        <w:fldChar w:fldCharType="end"/>
      </w:r>
    </w:p>
    <w:p w14:paraId="3F21579C" w14:textId="3F87F90E" w:rsidR="001163D2" w:rsidRDefault="001163D2">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sidR="0091064F">
        <w:rPr>
          <w:noProof/>
        </w:rPr>
        <w:t>3</w:t>
      </w:r>
      <w:r>
        <w:rPr>
          <w:noProof/>
        </w:rPr>
        <w:fldChar w:fldCharType="end"/>
      </w:r>
    </w:p>
    <w:p w14:paraId="7D2AC52C" w14:textId="323BCB1E" w:rsidR="001163D2" w:rsidRDefault="001163D2">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sidR="0091064F">
        <w:rPr>
          <w:noProof/>
        </w:rPr>
        <w:t>3</w:t>
      </w:r>
      <w:r>
        <w:rPr>
          <w:noProof/>
        </w:rPr>
        <w:fldChar w:fldCharType="end"/>
      </w:r>
    </w:p>
    <w:p w14:paraId="6CDB3074" w14:textId="0BF05B03" w:rsidR="001163D2" w:rsidRDefault="001163D2">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sidR="0091064F">
        <w:rPr>
          <w:noProof/>
        </w:rPr>
        <w:t>3</w:t>
      </w:r>
      <w:r>
        <w:rPr>
          <w:noProof/>
        </w:rPr>
        <w:fldChar w:fldCharType="end"/>
      </w:r>
    </w:p>
    <w:p w14:paraId="2FDEBB91" w14:textId="1A514EE7" w:rsidR="001163D2" w:rsidRDefault="001163D2">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sidR="0091064F">
        <w:rPr>
          <w:noProof/>
        </w:rPr>
        <w:t>4</w:t>
      </w:r>
      <w:r>
        <w:rPr>
          <w:noProof/>
        </w:rPr>
        <w:fldChar w:fldCharType="end"/>
      </w:r>
    </w:p>
    <w:p w14:paraId="0ECE7309" w14:textId="6556CCFF" w:rsidR="001163D2" w:rsidRDefault="001163D2">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sidR="0091064F">
        <w:rPr>
          <w:noProof/>
        </w:rPr>
        <w:t>4</w:t>
      </w:r>
      <w:r>
        <w:rPr>
          <w:noProof/>
        </w:rPr>
        <w:fldChar w:fldCharType="end"/>
      </w:r>
    </w:p>
    <w:p w14:paraId="211FCD14" w14:textId="6F06E55D" w:rsidR="001163D2" w:rsidRDefault="001163D2">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sidR="0091064F">
        <w:rPr>
          <w:noProof/>
        </w:rPr>
        <w:t>4</w:t>
      </w:r>
      <w:r>
        <w:rPr>
          <w:noProof/>
        </w:rPr>
        <w:fldChar w:fldCharType="end"/>
      </w:r>
    </w:p>
    <w:p w14:paraId="5C0B4391" w14:textId="0FA0364D" w:rsidR="001163D2" w:rsidRDefault="001163D2">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sidR="0091064F">
        <w:rPr>
          <w:noProof/>
        </w:rPr>
        <w:t>4</w:t>
      </w:r>
      <w:r>
        <w:rPr>
          <w:noProof/>
        </w:rPr>
        <w:fldChar w:fldCharType="end"/>
      </w:r>
    </w:p>
    <w:p w14:paraId="372C0092" w14:textId="645D4888" w:rsidR="001163D2" w:rsidRDefault="001163D2">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sidR="0091064F">
        <w:rPr>
          <w:noProof/>
        </w:rPr>
        <w:t>4</w:t>
      </w:r>
      <w:r>
        <w:rPr>
          <w:noProof/>
        </w:rPr>
        <w:fldChar w:fldCharType="end"/>
      </w:r>
    </w:p>
    <w:p w14:paraId="2E1EB449" w14:textId="4ADF9C12" w:rsidR="001163D2" w:rsidRDefault="001163D2">
      <w:pPr>
        <w:pStyle w:val="TOC3"/>
        <w:tabs>
          <w:tab w:val="right" w:leader="dot" w:pos="9350"/>
        </w:tabs>
        <w:rPr>
          <w:i w:val="0"/>
          <w:noProof/>
          <w:sz w:val="24"/>
        </w:rPr>
      </w:pPr>
      <w:r>
        <w:rPr>
          <w:noProof/>
        </w:rPr>
        <w:t>3.2.2 &lt;Functional Requirement or Feature #2&gt;</w:t>
      </w:r>
      <w:r>
        <w:rPr>
          <w:noProof/>
        </w:rPr>
        <w:tab/>
      </w:r>
      <w:r>
        <w:rPr>
          <w:noProof/>
        </w:rPr>
        <w:fldChar w:fldCharType="begin"/>
      </w:r>
      <w:r>
        <w:rPr>
          <w:noProof/>
        </w:rPr>
        <w:instrText xml:space="preserve"> PAGEREF _Toc506459157 \h </w:instrText>
      </w:r>
      <w:r>
        <w:rPr>
          <w:noProof/>
        </w:rPr>
      </w:r>
      <w:r>
        <w:rPr>
          <w:noProof/>
        </w:rPr>
        <w:fldChar w:fldCharType="separate"/>
      </w:r>
      <w:r w:rsidR="0091064F">
        <w:rPr>
          <w:noProof/>
        </w:rPr>
        <w:t>5</w:t>
      </w:r>
      <w:r>
        <w:rPr>
          <w:noProof/>
        </w:rPr>
        <w:fldChar w:fldCharType="end"/>
      </w:r>
    </w:p>
    <w:p w14:paraId="6AF726CA" w14:textId="0520D211" w:rsidR="001163D2" w:rsidRDefault="001163D2">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sidR="0091064F">
        <w:rPr>
          <w:noProof/>
        </w:rPr>
        <w:t>9</w:t>
      </w:r>
      <w:r>
        <w:rPr>
          <w:noProof/>
        </w:rPr>
        <w:fldChar w:fldCharType="end"/>
      </w:r>
    </w:p>
    <w:p w14:paraId="2697FE28" w14:textId="2123B100" w:rsidR="001163D2" w:rsidRDefault="001163D2">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sidR="0091064F">
        <w:rPr>
          <w:noProof/>
        </w:rPr>
        <w:t>9</w:t>
      </w:r>
      <w:r>
        <w:rPr>
          <w:noProof/>
        </w:rPr>
        <w:fldChar w:fldCharType="end"/>
      </w:r>
    </w:p>
    <w:p w14:paraId="2FFE183A" w14:textId="40D2C50B" w:rsidR="001163D2" w:rsidRDefault="001163D2">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sidR="0091064F">
        <w:rPr>
          <w:noProof/>
        </w:rPr>
        <w:t>10</w:t>
      </w:r>
      <w:r>
        <w:rPr>
          <w:noProof/>
        </w:rPr>
        <w:fldChar w:fldCharType="end"/>
      </w:r>
    </w:p>
    <w:p w14:paraId="41F43ECA" w14:textId="0FD74ED6" w:rsidR="001163D2" w:rsidRDefault="001163D2">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sidR="0091064F">
        <w:rPr>
          <w:noProof/>
        </w:rPr>
        <w:t>11</w:t>
      </w:r>
      <w:r>
        <w:rPr>
          <w:noProof/>
        </w:rPr>
        <w:fldChar w:fldCharType="end"/>
      </w:r>
    </w:p>
    <w:p w14:paraId="52199D6E" w14:textId="34DA54CB" w:rsidR="001163D2" w:rsidRPr="001B4CFC" w:rsidRDefault="001163D2" w:rsidP="001B4CFC">
      <w:pPr>
        <w:pStyle w:val="TOC3"/>
        <w:tabs>
          <w:tab w:val="right" w:leader="dot" w:pos="9350"/>
        </w:tabs>
        <w:rPr>
          <w:noProof/>
        </w:rPr>
      </w:pPr>
      <w:r>
        <w:rPr>
          <w:noProof/>
        </w:rPr>
        <w:t>3.4.1 &lt;Class / Object #1&gt;</w:t>
      </w:r>
      <w:r>
        <w:rPr>
          <w:noProof/>
        </w:rPr>
        <w:tab/>
      </w:r>
      <w:r>
        <w:rPr>
          <w:noProof/>
        </w:rPr>
        <w:fldChar w:fldCharType="begin"/>
      </w:r>
      <w:r>
        <w:rPr>
          <w:noProof/>
        </w:rPr>
        <w:instrText xml:space="preserve"> PAGEREF _Toc506459162 \h </w:instrText>
      </w:r>
      <w:r>
        <w:rPr>
          <w:noProof/>
        </w:rPr>
      </w:r>
      <w:r>
        <w:rPr>
          <w:noProof/>
        </w:rPr>
        <w:fldChar w:fldCharType="separate"/>
      </w:r>
      <w:r w:rsidR="0091064F">
        <w:rPr>
          <w:noProof/>
        </w:rPr>
        <w:t>11</w:t>
      </w:r>
      <w:r>
        <w:rPr>
          <w:noProof/>
        </w:rPr>
        <w:fldChar w:fldCharType="end"/>
      </w:r>
    </w:p>
    <w:p w14:paraId="3BB95AD4" w14:textId="42134AF5" w:rsidR="001163D2" w:rsidRDefault="001163D2">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r>
      <w:r>
        <w:rPr>
          <w:noProof/>
        </w:rPr>
        <w:fldChar w:fldCharType="separate"/>
      </w:r>
      <w:r w:rsidR="0091064F">
        <w:rPr>
          <w:noProof/>
        </w:rPr>
        <w:t>11</w:t>
      </w:r>
      <w:r>
        <w:rPr>
          <w:noProof/>
        </w:rPr>
        <w:fldChar w:fldCharType="end"/>
      </w:r>
    </w:p>
    <w:p w14:paraId="50DE5700" w14:textId="2B5E6544" w:rsidR="001163D2" w:rsidRDefault="001163D2">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sidR="0091064F">
        <w:rPr>
          <w:noProof/>
        </w:rPr>
        <w:t>13</w:t>
      </w:r>
      <w:r>
        <w:rPr>
          <w:noProof/>
        </w:rPr>
        <w:fldChar w:fldCharType="end"/>
      </w:r>
    </w:p>
    <w:p w14:paraId="7CBC689F" w14:textId="72384861" w:rsidR="001163D2" w:rsidRDefault="001163D2">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sidR="0091064F">
        <w:rPr>
          <w:noProof/>
        </w:rPr>
        <w:t>13</w:t>
      </w:r>
      <w:r>
        <w:rPr>
          <w:noProof/>
        </w:rPr>
        <w:fldChar w:fldCharType="end"/>
      </w:r>
    </w:p>
    <w:p w14:paraId="6306A2DB" w14:textId="7B156D17" w:rsidR="001163D2" w:rsidRDefault="001163D2">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\h </w:instrText>
      </w:r>
      <w:r>
        <w:rPr>
          <w:noProof/>
        </w:rPr>
      </w:r>
      <w:r>
        <w:rPr>
          <w:noProof/>
        </w:rPr>
        <w:fldChar w:fldCharType="separate"/>
      </w:r>
      <w:r w:rsidR="0091064F">
        <w:rPr>
          <w:noProof/>
        </w:rPr>
        <w:t>13</w:t>
      </w:r>
      <w:r>
        <w:rPr>
          <w:noProof/>
        </w:rPr>
        <w:fldChar w:fldCharType="end"/>
      </w:r>
    </w:p>
    <w:p w14:paraId="10A29895" w14:textId="5C7B19D7" w:rsidR="001163D2" w:rsidRDefault="001163D2">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sidR="0091064F">
        <w:rPr>
          <w:noProof/>
        </w:rPr>
        <w:t>13</w:t>
      </w:r>
      <w:r>
        <w:rPr>
          <w:noProof/>
        </w:rPr>
        <w:fldChar w:fldCharType="end"/>
      </w:r>
    </w:p>
    <w:p w14:paraId="48C44A9E" w14:textId="54D22E4D" w:rsidR="001163D2" w:rsidRDefault="001163D2">
      <w:pPr>
        <w:pStyle w:val="TOC3"/>
        <w:tabs>
          <w:tab w:val="right" w:leader="dot" w:pos="9350"/>
        </w:tabs>
        <w:rPr>
          <w:i w:val="0"/>
          <w:noProof/>
          <w:sz w:val="24"/>
        </w:rPr>
      </w:pPr>
      <w:r>
        <w:rPr>
          <w:noProof/>
        </w:rPr>
        <w:t>3.5.4 Security</w:t>
      </w:r>
      <w:r w:rsidR="001B4CFC">
        <w:rPr>
          <w:noProof/>
        </w:rPr>
        <w:t xml:space="preserve"> </w:t>
      </w:r>
      <w:r>
        <w:rPr>
          <w:noProof/>
        </w:rPr>
        <w:tab/>
      </w:r>
      <w:r>
        <w:rPr>
          <w:noProof/>
        </w:rPr>
        <w:fldChar w:fldCharType="begin"/>
      </w:r>
      <w:r>
        <w:rPr>
          <w:noProof/>
        </w:rPr>
        <w:instrText xml:space="preserve"> PAGEREF _Toc506459168 \h </w:instrText>
      </w:r>
      <w:r>
        <w:rPr>
          <w:noProof/>
        </w:rPr>
      </w:r>
      <w:r>
        <w:rPr>
          <w:noProof/>
        </w:rPr>
        <w:fldChar w:fldCharType="separate"/>
      </w:r>
      <w:r w:rsidR="0091064F">
        <w:rPr>
          <w:noProof/>
        </w:rPr>
        <w:t>13</w:t>
      </w:r>
      <w:r>
        <w:rPr>
          <w:noProof/>
        </w:rPr>
        <w:fldChar w:fldCharType="end"/>
      </w:r>
    </w:p>
    <w:p w14:paraId="2D6F7BF9" w14:textId="2CE921DE" w:rsidR="001163D2" w:rsidRDefault="001163D2">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sidR="0091064F">
        <w:rPr>
          <w:noProof/>
        </w:rPr>
        <w:t>13</w:t>
      </w:r>
      <w:r>
        <w:rPr>
          <w:noProof/>
        </w:rPr>
        <w:fldChar w:fldCharType="end"/>
      </w:r>
    </w:p>
    <w:p w14:paraId="28F3BA81" w14:textId="51A8687F" w:rsidR="001163D2" w:rsidRDefault="001163D2">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sidR="0091064F">
        <w:rPr>
          <w:noProof/>
        </w:rPr>
        <w:t>13</w:t>
      </w:r>
      <w:r>
        <w:rPr>
          <w:noProof/>
        </w:rPr>
        <w:fldChar w:fldCharType="end"/>
      </w:r>
    </w:p>
    <w:p w14:paraId="29469F70" w14:textId="3CE95994" w:rsidR="001163D2" w:rsidRDefault="001163D2">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_Toc506459171 \h </w:instrText>
      </w:r>
      <w:r>
        <w:rPr>
          <w:noProof/>
        </w:rPr>
      </w:r>
      <w:r>
        <w:rPr>
          <w:noProof/>
        </w:rPr>
        <w:fldChar w:fldCharType="separate"/>
      </w:r>
      <w:r w:rsidR="0091064F">
        <w:rPr>
          <w:noProof/>
        </w:rPr>
        <w:t>13</w:t>
      </w:r>
      <w:r>
        <w:rPr>
          <w:noProof/>
        </w:rPr>
        <w:fldChar w:fldCharType="end"/>
      </w:r>
    </w:p>
    <w:p w14:paraId="155F447C" w14:textId="27A31CB6" w:rsidR="001163D2" w:rsidRDefault="001163D2">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sidR="0091064F">
        <w:rPr>
          <w:noProof/>
        </w:rPr>
        <w:t>13</w:t>
      </w:r>
      <w:r>
        <w:rPr>
          <w:noProof/>
        </w:rPr>
        <w:fldChar w:fldCharType="end"/>
      </w:r>
    </w:p>
    <w:p w14:paraId="02D316C0" w14:textId="5936290A" w:rsidR="001163D2" w:rsidRDefault="001163D2">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sidR="0091064F">
        <w:rPr>
          <w:noProof/>
        </w:rPr>
        <w:t>14</w:t>
      </w:r>
      <w:r>
        <w:rPr>
          <w:noProof/>
        </w:rPr>
        <w:fldChar w:fldCharType="end"/>
      </w:r>
    </w:p>
    <w:p w14:paraId="771C8516" w14:textId="33614B13" w:rsidR="001163D2" w:rsidRDefault="001163D2">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sidR="0091064F">
        <w:rPr>
          <w:noProof/>
        </w:rPr>
        <w:t>14</w:t>
      </w:r>
      <w:r>
        <w:rPr>
          <w:noProof/>
        </w:rPr>
        <w:fldChar w:fldCharType="end"/>
      </w:r>
    </w:p>
    <w:p w14:paraId="1C2A85D2" w14:textId="611DC4F5" w:rsidR="001163D2" w:rsidRDefault="001163D2">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sidR="0091064F">
        <w:rPr>
          <w:noProof/>
        </w:rPr>
        <w:t>14</w:t>
      </w:r>
      <w:r>
        <w:rPr>
          <w:noProof/>
        </w:rPr>
        <w:fldChar w:fldCharType="end"/>
      </w:r>
    </w:p>
    <w:p w14:paraId="265C9831" w14:textId="50FFBD58" w:rsidR="001163D2" w:rsidRDefault="001163D2">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sidR="0091064F">
        <w:rPr>
          <w:noProof/>
        </w:rPr>
        <w:t>14</w:t>
      </w:r>
      <w:r>
        <w:rPr>
          <w:noProof/>
        </w:rPr>
        <w:fldChar w:fldCharType="end"/>
      </w:r>
    </w:p>
    <w:p w14:paraId="49474D8B" w14:textId="39ECD0A6" w:rsidR="001163D2" w:rsidRDefault="001163D2">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sidR="0091064F">
        <w:rPr>
          <w:noProof/>
        </w:rPr>
        <w:t>14</w:t>
      </w:r>
      <w:r>
        <w:rPr>
          <w:noProof/>
        </w:rPr>
        <w:fldChar w:fldCharType="end"/>
      </w:r>
    </w:p>
    <w:p w14:paraId="4F769ABF" w14:textId="126C38E9" w:rsidR="001163D2" w:rsidRDefault="001163D2">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sidR="0091064F">
        <w:rPr>
          <w:noProof/>
        </w:rPr>
        <w:t>14</w:t>
      </w:r>
      <w:r>
        <w:rPr>
          <w:noProof/>
        </w:rPr>
        <w:fldChar w:fldCharType="end"/>
      </w:r>
    </w:p>
    <w:p w14:paraId="141B75A5" w14:textId="302AA00F" w:rsidR="001163D2" w:rsidRDefault="001163D2">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sidR="0091064F">
        <w:rPr>
          <w:noProof/>
        </w:rPr>
        <w:t>14</w:t>
      </w:r>
      <w:r>
        <w:rPr>
          <w:noProof/>
        </w:rPr>
        <w:fldChar w:fldCharType="end"/>
      </w:r>
    </w:p>
    <w:p w14:paraId="7C7CEFC3" w14:textId="526F50C4" w:rsidR="001163D2" w:rsidRDefault="001163D2">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sidR="0091064F">
        <w:rPr>
          <w:noProof/>
        </w:rPr>
        <w:t>18</w:t>
      </w:r>
      <w:r>
        <w:rPr>
          <w:noProof/>
        </w:rPr>
        <w:fldChar w:fldCharType="end"/>
      </w:r>
    </w:p>
    <w:p w14:paraId="60070E37" w14:textId="585919C0" w:rsidR="001163D2" w:rsidRDefault="001163D2">
      <w:pPr>
        <w:pStyle w:val="TOC2"/>
        <w:tabs>
          <w:tab w:val="right" w:leader="dot" w:pos="9350"/>
        </w:tabs>
        <w:rPr>
          <w:smallCaps w:val="0"/>
          <w:noProof/>
          <w:sz w:val="24"/>
        </w:rPr>
      </w:pPr>
      <w:r>
        <w:rPr>
          <w:noProof/>
        </w:rPr>
        <w:t>A.1 Appendix 1</w:t>
      </w:r>
      <w:r>
        <w:rPr>
          <w:noProof/>
        </w:rPr>
        <w:tab/>
      </w:r>
      <w:r>
        <w:rPr>
          <w:noProof/>
        </w:rPr>
        <w:fldChar w:fldCharType="begin"/>
      </w:r>
      <w:r>
        <w:rPr>
          <w:noProof/>
        </w:rPr>
        <w:instrText xml:space="preserve"> PAGEREF _Toc506459181 \h </w:instrText>
      </w:r>
      <w:r>
        <w:rPr>
          <w:noProof/>
        </w:rPr>
      </w:r>
      <w:r>
        <w:rPr>
          <w:noProof/>
        </w:rPr>
        <w:fldChar w:fldCharType="separate"/>
      </w:r>
      <w:r w:rsidR="0091064F">
        <w:rPr>
          <w:noProof/>
        </w:rPr>
        <w:t>18</w:t>
      </w:r>
      <w:r>
        <w:rPr>
          <w:noProof/>
        </w:rPr>
        <w:fldChar w:fldCharType="end"/>
      </w:r>
    </w:p>
    <w:p w14:paraId="09B92FEC" w14:textId="732ED78F" w:rsidR="001163D2" w:rsidRDefault="001163D2">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sidR="0091064F">
        <w:rPr>
          <w:noProof/>
        </w:rPr>
        <w:t>18</w:t>
      </w:r>
      <w:r>
        <w:rPr>
          <w:noProof/>
        </w:rPr>
        <w:fldChar w:fldCharType="end"/>
      </w:r>
    </w:p>
    <w:p w14:paraId="2B05F661" w14:textId="17B14367" w:rsidR="001163D2" w:rsidRDefault="001163D2">
      <w:pPr>
        <w:sectPr w:rsidR="001163D2">
          <w:headerReference w:type="default" r:id="rId7"/>
          <w:footerReference w:type="default" r:id="rId8"/>
          <w:headerReference w:type="first" r:id="rId9"/>
          <w:footerReference w:type="first" r:id="rId10"/>
          <w:pgSz w:w="12240" w:h="15840"/>
          <w:pgMar w:top="1440" w:right="1440" w:bottom="1440" w:left="1440" w:header="720" w:footer="720" w:gutter="0"/>
          <w:pgNumType w:fmt="lowerRoman" w:start="1"/>
          <w:cols w:space="720"/>
          <w:titlePg/>
        </w:sectPr>
      </w:pPr>
      <w:r>
        <w:fldChar w:fldCharType="end"/>
      </w:r>
    </w:p>
    <w:p w14:paraId="1EC9C37A" w14:textId="77777777" w:rsidR="001163D2" w:rsidRDefault="001163D2">
      <w:pPr>
        <w:pStyle w:val="Heading1"/>
      </w:pPr>
      <w:bookmarkStart w:id="4" w:name="_Toc506458771"/>
      <w:bookmarkStart w:id="5" w:name="_Toc506459137"/>
      <w:r>
        <w:lastRenderedPageBreak/>
        <w:t>1. Introduction</w:t>
      </w:r>
      <w:bookmarkEnd w:id="4"/>
      <w:bookmarkEnd w:id="5"/>
    </w:p>
    <w:p w14:paraId="3304BB7E" w14:textId="3C3F428B" w:rsidR="00895E20" w:rsidRDefault="001163D2" w:rsidP="000766CE">
      <w:pPr>
        <w:pStyle w:val="Heading2"/>
        <w:numPr>
          <w:ilvl w:val="1"/>
          <w:numId w:val="17"/>
        </w:numPr>
      </w:pPr>
      <w:bookmarkStart w:id="6" w:name="_Toc506458772"/>
      <w:bookmarkStart w:id="7" w:name="_Toc506459138"/>
      <w:r>
        <w:t>Purpose</w:t>
      </w:r>
      <w:bookmarkEnd w:id="6"/>
      <w:bookmarkEnd w:id="7"/>
    </w:p>
    <w:p w14:paraId="3A1E6CC3" w14:textId="06738A75" w:rsidR="000766CE" w:rsidRDefault="0011607D" w:rsidP="000766CE">
      <w:r>
        <w:t>The purpose of this Software Requirements Specification is to define the functional and non-functional requirements of the Movie Ticketing System</w:t>
      </w:r>
      <w:r w:rsidR="00A953A2">
        <w:t xml:space="preserve">. This document is primarily intended for the software development team, quality assurance engineers and project managers to design, implement and test the system. Secondary audiences will include managers and </w:t>
      </w:r>
      <w:r w:rsidR="00E508E1">
        <w:t>administrators</w:t>
      </w:r>
      <w:r w:rsidR="00A953A2">
        <w:t xml:space="preserve"> who need to understand the system’s </w:t>
      </w:r>
      <w:r w:rsidR="004503DF">
        <w:t xml:space="preserve">capabilities </w:t>
      </w:r>
      <w:r w:rsidR="00E508E1">
        <w:t>for operational purposes.</w:t>
      </w:r>
    </w:p>
    <w:p w14:paraId="5054E7D5" w14:textId="4E227EF7" w:rsidR="001163D2" w:rsidRDefault="001163D2">
      <w:pPr>
        <w:pStyle w:val="Heading2"/>
      </w:pPr>
      <w:bookmarkStart w:id="8" w:name="_Toc506458773"/>
      <w:bookmarkStart w:id="9" w:name="_Toc506459139"/>
      <w:r>
        <w:t>1.2 Scope</w:t>
      </w:r>
      <w:bookmarkEnd w:id="8"/>
      <w:bookmarkEnd w:id="9"/>
    </w:p>
    <w:p w14:paraId="3A854BE7" w14:textId="0490C4A7" w:rsidR="7F633BC0" w:rsidRDefault="7F633BC0" w:rsidP="280E7EA8">
      <w:r w:rsidRPr="280E7EA8">
        <w:t>The system</w:t>
      </w:r>
      <w:r w:rsidR="1A0C9778" w:rsidRPr="280E7EA8">
        <w:t xml:space="preserve"> product is the Movie Ticketing System (MTS),</w:t>
      </w:r>
      <w:r w:rsidRPr="280E7EA8">
        <w:t xml:space="preserve"> a browser-based ticketing platform supporting both online customers (website) and in-person customers via digital kiosks and box-office terminals. It will manage movie listings, showtimes, seat reservations, ticket sales, discounts, membership handling, feedback collec</w:t>
      </w:r>
      <w:r w:rsidR="60AA84B1" w:rsidRPr="280E7EA8">
        <w:t>tion, and administrative operations for a San Diego theater chain (20 theaters). The initial release focuses on core ticketing features; some features (nearby-theater search, extensive third-party integrations) are deferred to future iter</w:t>
      </w:r>
      <w:r w:rsidR="0A79CC21" w:rsidRPr="280E7EA8">
        <w:t>ations.</w:t>
      </w:r>
    </w:p>
    <w:p w14:paraId="6D4B1AE7" w14:textId="4CA98B39" w:rsidR="280E7EA8" w:rsidRDefault="280E7EA8" w:rsidP="280E7EA8"/>
    <w:p w14:paraId="39A81FF6" w14:textId="5FE2CEF3" w:rsidR="00B41EAE" w:rsidRDefault="00B41EAE" w:rsidP="00B41EAE">
      <w:r>
        <w:t xml:space="preserve">The MTS will improve speed, scalability, and of ticket sales. Goals include providing a secure and </w:t>
      </w:r>
      <w:proofErr w:type="gramStart"/>
      <w:r>
        <w:t>user friendly</w:t>
      </w:r>
      <w:proofErr w:type="gramEnd"/>
      <w:r>
        <w:t xml:space="preserve"> browser-based platform accessible in English and Spanish, support up to </w:t>
      </w:r>
      <w:r w:rsidR="006845AA">
        <w:t xml:space="preserve">650 </w:t>
      </w:r>
      <w:r>
        <w:t>concurrent users and prevent scalping though unique NFT-style tickets, deliver consistent pricing, localized currency display, and enforce transaction rules (20-ticket max, 2-week advance window), and reduce downtime and errors found in the legacy system.</w:t>
      </w:r>
    </w:p>
    <w:p w14:paraId="23812165" w14:textId="77777777" w:rsidR="001163D2" w:rsidRDefault="001163D2">
      <w:pPr>
        <w:pStyle w:val="Heading2"/>
      </w:pPr>
      <w:bookmarkStart w:id="10" w:name="_Toc506458774"/>
      <w:bookmarkStart w:id="11" w:name="_Toc506459140"/>
      <w:r>
        <w:t>1.3 Definitions, Acronyms, and Abbreviations</w:t>
      </w:r>
      <w:bookmarkEnd w:id="10"/>
      <w:bookmarkEnd w:id="11"/>
    </w:p>
    <w:tbl>
      <w:tblPr>
        <w:tblStyle w:val="TableGrid"/>
        <w:tblW w:w="7995" w:type="dxa"/>
        <w:tblLayout w:type="fixed"/>
        <w:tblLook w:val="06A0" w:firstRow="1" w:lastRow="0" w:firstColumn="1" w:lastColumn="0" w:noHBand="1" w:noVBand="1"/>
      </w:tblPr>
      <w:tblGrid>
        <w:gridCol w:w="3315"/>
        <w:gridCol w:w="4680"/>
      </w:tblGrid>
      <w:tr w:rsidR="1B0DACA8" w14:paraId="0512F059" w14:textId="77777777" w:rsidTr="4348E878">
        <w:trPr>
          <w:trHeight w:val="300"/>
        </w:trPr>
        <w:tc>
          <w:tcPr>
            <w:tcW w:w="3315" w:type="dxa"/>
          </w:tcPr>
          <w:p w14:paraId="176D6D45" w14:textId="57B4F8CF" w:rsidR="1B0DACA8" w:rsidRDefault="2B8BE602" w:rsidP="7385809D">
            <w:r w:rsidRPr="7385809D">
              <w:t>SRS</w:t>
            </w:r>
          </w:p>
        </w:tc>
        <w:tc>
          <w:tcPr>
            <w:tcW w:w="4680" w:type="dxa"/>
          </w:tcPr>
          <w:p w14:paraId="5753328B" w14:textId="3328047F" w:rsidR="1B0DACA8" w:rsidRDefault="2B8BE602" w:rsidP="7385809D">
            <w:r w:rsidRPr="7385809D">
              <w:t>Software Requirements Specification</w:t>
            </w:r>
          </w:p>
        </w:tc>
      </w:tr>
      <w:tr w:rsidR="1B0DACA8" w14:paraId="25E08BA3" w14:textId="77777777" w:rsidTr="4348E878">
        <w:trPr>
          <w:trHeight w:val="300"/>
        </w:trPr>
        <w:tc>
          <w:tcPr>
            <w:tcW w:w="3315" w:type="dxa"/>
          </w:tcPr>
          <w:p w14:paraId="16CF8A38" w14:textId="6C0A0178" w:rsidR="1B0DACA8" w:rsidRDefault="2B8BE602" w:rsidP="7385809D">
            <w:r w:rsidRPr="7385809D">
              <w:t>UI</w:t>
            </w:r>
          </w:p>
        </w:tc>
        <w:tc>
          <w:tcPr>
            <w:tcW w:w="4680" w:type="dxa"/>
          </w:tcPr>
          <w:p w14:paraId="33BB571A" w14:textId="2F42585A" w:rsidR="1B0DACA8" w:rsidRDefault="2B8BE602" w:rsidP="7385809D">
            <w:r w:rsidRPr="7385809D">
              <w:t>User Interface</w:t>
            </w:r>
          </w:p>
        </w:tc>
      </w:tr>
      <w:tr w:rsidR="1B0DACA8" w14:paraId="48DA34D0" w14:textId="77777777" w:rsidTr="4348E878">
        <w:trPr>
          <w:trHeight w:val="300"/>
        </w:trPr>
        <w:tc>
          <w:tcPr>
            <w:tcW w:w="3315" w:type="dxa"/>
          </w:tcPr>
          <w:p w14:paraId="3C520C32" w14:textId="5B904A3E" w:rsidR="1B0DACA8" w:rsidRDefault="2B8BE602" w:rsidP="7385809D">
            <w:r w:rsidRPr="7385809D">
              <w:t>DBMS</w:t>
            </w:r>
          </w:p>
        </w:tc>
        <w:tc>
          <w:tcPr>
            <w:tcW w:w="4680" w:type="dxa"/>
          </w:tcPr>
          <w:p w14:paraId="69D6B4CC" w14:textId="23BF220C" w:rsidR="1B0DACA8" w:rsidRDefault="2B8BE602" w:rsidP="7385809D">
            <w:r w:rsidRPr="7385809D">
              <w:t xml:space="preserve">Database </w:t>
            </w:r>
            <w:r w:rsidR="001B422D" w:rsidRPr="7385809D">
              <w:t>Management</w:t>
            </w:r>
            <w:r w:rsidRPr="7385809D">
              <w:t xml:space="preserve"> System</w:t>
            </w:r>
          </w:p>
        </w:tc>
      </w:tr>
      <w:tr w:rsidR="1B0DACA8" w14:paraId="1F8AB0E6" w14:textId="77777777" w:rsidTr="4348E878">
        <w:trPr>
          <w:trHeight w:val="300"/>
        </w:trPr>
        <w:tc>
          <w:tcPr>
            <w:tcW w:w="3315" w:type="dxa"/>
          </w:tcPr>
          <w:p w14:paraId="1733A686" w14:textId="43385200" w:rsidR="1B0DACA8" w:rsidRDefault="2B8BE602" w:rsidP="7385809D">
            <w:r w:rsidRPr="7385809D">
              <w:t>Admin</w:t>
            </w:r>
          </w:p>
        </w:tc>
        <w:tc>
          <w:tcPr>
            <w:tcW w:w="4680" w:type="dxa"/>
          </w:tcPr>
          <w:p w14:paraId="1F68AAC3" w14:textId="4F05DAF1" w:rsidR="1B0DACA8" w:rsidRDefault="2B8BE602" w:rsidP="7385809D">
            <w:r>
              <w:t>Authorized staff user with elevated priv</w:t>
            </w:r>
            <w:r w:rsidRPr="3873A98E">
              <w:t>i</w:t>
            </w:r>
            <w:r>
              <w:t>leges</w:t>
            </w:r>
          </w:p>
        </w:tc>
      </w:tr>
      <w:tr w:rsidR="1B0DACA8" w14:paraId="65945965" w14:textId="77777777" w:rsidTr="4348E878">
        <w:trPr>
          <w:trHeight w:val="300"/>
        </w:trPr>
        <w:tc>
          <w:tcPr>
            <w:tcW w:w="3315" w:type="dxa"/>
          </w:tcPr>
          <w:p w14:paraId="38087561" w14:textId="47E01D22" w:rsidR="1B0DACA8" w:rsidRDefault="2B8BE602" w:rsidP="7385809D">
            <w:r w:rsidRPr="7385809D">
              <w:t>Regular Seat / Regular Theater</w:t>
            </w:r>
          </w:p>
        </w:tc>
        <w:tc>
          <w:tcPr>
            <w:tcW w:w="4680" w:type="dxa"/>
          </w:tcPr>
          <w:p w14:paraId="3C543F36" w14:textId="5A87F1EE" w:rsidR="1B0DACA8" w:rsidRDefault="2B8BE602" w:rsidP="7385809D">
            <w:r w:rsidRPr="7385809D">
              <w:t>General admission theater (150 seats)</w:t>
            </w:r>
          </w:p>
        </w:tc>
      </w:tr>
      <w:tr w:rsidR="1B0DACA8" w14:paraId="083DD5E5" w14:textId="77777777" w:rsidTr="4348E878">
        <w:trPr>
          <w:trHeight w:val="300"/>
        </w:trPr>
        <w:tc>
          <w:tcPr>
            <w:tcW w:w="3315" w:type="dxa"/>
          </w:tcPr>
          <w:p w14:paraId="209E1C4A" w14:textId="63B1AEAF" w:rsidR="1B0DACA8" w:rsidRDefault="2B8BE602" w:rsidP="7385809D">
            <w:r w:rsidRPr="3873A98E">
              <w:t>Deluxe Seat / Deluxe Theater</w:t>
            </w:r>
          </w:p>
        </w:tc>
        <w:tc>
          <w:tcPr>
            <w:tcW w:w="4680" w:type="dxa"/>
          </w:tcPr>
          <w:p w14:paraId="00510D3A" w14:textId="2A29C0A9" w:rsidR="1B0DACA8" w:rsidRDefault="2B8BE602" w:rsidP="7385809D">
            <w:r w:rsidRPr="3873A98E">
              <w:t>Reserved seating theater (75 seats)</w:t>
            </w:r>
          </w:p>
        </w:tc>
      </w:tr>
      <w:tr w:rsidR="1B0DACA8" w14:paraId="3D0362A1" w14:textId="77777777" w:rsidTr="4348E878">
        <w:trPr>
          <w:trHeight w:val="300"/>
        </w:trPr>
        <w:tc>
          <w:tcPr>
            <w:tcW w:w="3315" w:type="dxa"/>
          </w:tcPr>
          <w:p w14:paraId="16C3316C" w14:textId="7FEF93FE" w:rsidR="1B0DACA8" w:rsidRDefault="2B8BE602" w:rsidP="7385809D">
            <w:r w:rsidRPr="3873A98E">
              <w:t>NFT Ticket</w:t>
            </w:r>
          </w:p>
        </w:tc>
        <w:tc>
          <w:tcPr>
            <w:tcW w:w="4680" w:type="dxa"/>
          </w:tcPr>
          <w:p w14:paraId="14572706" w14:textId="6BB70011" w:rsidR="1B0DACA8" w:rsidRDefault="2B8BE602" w:rsidP="7385809D">
            <w:r>
              <w:t>Non-</w:t>
            </w:r>
            <w:r w:rsidR="000A467E">
              <w:t>fungible</w:t>
            </w:r>
            <w:r>
              <w:t xml:space="preserve"> token representation ensuring ticket uniqueness</w:t>
            </w:r>
          </w:p>
        </w:tc>
      </w:tr>
    </w:tbl>
    <w:p w14:paraId="202D1361" w14:textId="77777777" w:rsidR="00B41EAE" w:rsidRDefault="00B41EAE">
      <w:pPr>
        <w:pStyle w:val="Heading2"/>
      </w:pPr>
      <w:bookmarkStart w:id="12" w:name="_Toc506458775"/>
      <w:bookmarkStart w:id="13" w:name="_Toc506459141"/>
    </w:p>
    <w:p w14:paraId="3B5F1B9A" w14:textId="77777777" w:rsidR="00B41EAE" w:rsidRDefault="00B41EAE">
      <w:pPr>
        <w:rPr>
          <w:b/>
          <w:sz w:val="28"/>
        </w:rPr>
      </w:pPr>
      <w:r>
        <w:br w:type="page"/>
      </w:r>
    </w:p>
    <w:p w14:paraId="6F8232F0" w14:textId="7C4D450E" w:rsidR="001163D2" w:rsidRDefault="001163D2">
      <w:pPr>
        <w:pStyle w:val="Heading2"/>
      </w:pPr>
      <w:r>
        <w:lastRenderedPageBreak/>
        <w:t>1.4 References</w:t>
      </w:r>
      <w:bookmarkEnd w:id="12"/>
      <w:bookmarkEnd w:id="13"/>
    </w:p>
    <w:p w14:paraId="20EA3032" w14:textId="6E7C759A" w:rsidR="00AD3AC2" w:rsidRDefault="00AD3AC2" w:rsidP="2523CC2A">
      <w:pPr>
        <w:pStyle w:val="ListParagraph"/>
        <w:numPr>
          <w:ilvl w:val="0"/>
          <w:numId w:val="3"/>
        </w:numPr>
        <w:rPr>
          <w:szCs w:val="24"/>
        </w:rPr>
      </w:pPr>
      <w:r w:rsidRPr="00AD3AC2">
        <w:t>IEEE Std 830-1998, “IEEE Recommended Practice for Software Requirements Specifications,” IEEE, 1998.</w:t>
      </w:r>
    </w:p>
    <w:p w14:paraId="5B9011FF" w14:textId="717CFF0D" w:rsidR="00AD3AC2" w:rsidRPr="00AD3AC2" w:rsidRDefault="00AD3AC2" w:rsidP="2523CC2A">
      <w:pPr>
        <w:pStyle w:val="ListParagraph"/>
        <w:numPr>
          <w:ilvl w:val="0"/>
          <w:numId w:val="3"/>
        </w:numPr>
        <w:rPr>
          <w:szCs w:val="24"/>
        </w:rPr>
      </w:pPr>
      <w:r w:rsidRPr="00AD3AC2">
        <w:rPr>
          <w:szCs w:val="24"/>
        </w:rPr>
        <w:t>PCI Security Standards Council, “PCI Data Security Standard (PCI DSS) Documentation,” (payment security).</w:t>
      </w:r>
    </w:p>
    <w:p w14:paraId="78D9F237" w14:textId="77777777" w:rsidR="00AD3AC2" w:rsidRDefault="00AD3AC2" w:rsidP="00AD3AC2">
      <w:pPr>
        <w:pStyle w:val="ListParagraph"/>
        <w:numPr>
          <w:ilvl w:val="0"/>
          <w:numId w:val="3"/>
        </w:numPr>
      </w:pPr>
      <w:r>
        <w:t>Perforce Software, “How to Write a Software Requirements Specification (SRS) Document,”</w:t>
      </w:r>
    </w:p>
    <w:p w14:paraId="445D7482" w14:textId="2D799E56" w:rsidR="0025474B" w:rsidRPr="0025474B" w:rsidRDefault="0025474B" w:rsidP="0025474B">
      <w:pPr>
        <w:pStyle w:val="ListParagraph"/>
      </w:pPr>
      <w:hyperlink r:id="rId11" w:history="1">
        <w:r w:rsidRPr="00596FA1">
          <w:rPr>
            <w:rStyle w:val="Hyperlink"/>
          </w:rPr>
          <w:t>https://www.perforce.com/blog/alm/how-write-software-requirements-specification-srs-document</w:t>
        </w:r>
      </w:hyperlink>
      <w:r>
        <w:t xml:space="preserve"> </w:t>
      </w:r>
    </w:p>
    <w:p w14:paraId="465A0DBD" w14:textId="77777777" w:rsidR="00AD3AC2" w:rsidRPr="00AD3AC2" w:rsidRDefault="00AD3AC2" w:rsidP="00AD3AC2">
      <w:pPr>
        <w:pStyle w:val="ListParagraph"/>
        <w:numPr>
          <w:ilvl w:val="0"/>
          <w:numId w:val="3"/>
        </w:numPr>
        <w:rPr>
          <w:szCs w:val="24"/>
        </w:rPr>
      </w:pPr>
      <w:r w:rsidRPr="00AD3AC2">
        <w:rPr>
          <w:szCs w:val="24"/>
        </w:rPr>
        <w:t>Relevant Software, “Software Requirements Specification: What It Is, How to Write It,”</w:t>
      </w:r>
    </w:p>
    <w:p w14:paraId="3A9FE764" w14:textId="63444400" w:rsidR="0025474B" w:rsidRPr="0025474B" w:rsidRDefault="0025474B" w:rsidP="0025474B">
      <w:pPr>
        <w:pStyle w:val="ListParagraph"/>
        <w:rPr>
          <w:szCs w:val="24"/>
        </w:rPr>
      </w:pPr>
      <w:hyperlink r:id="rId12" w:history="1">
        <w:r w:rsidRPr="00596FA1">
          <w:rPr>
            <w:rStyle w:val="Hyperlink"/>
            <w:szCs w:val="24"/>
          </w:rPr>
          <w:t>https://relevant.software/blog/software-requirements-specification-srs-document/</w:t>
        </w:r>
      </w:hyperlink>
    </w:p>
    <w:p w14:paraId="4C458289" w14:textId="2A97261D" w:rsidR="0025474B" w:rsidRPr="0025474B" w:rsidRDefault="0025474B" w:rsidP="0025474B">
      <w:pPr>
        <w:pStyle w:val="ListParagraph"/>
        <w:numPr>
          <w:ilvl w:val="0"/>
          <w:numId w:val="3"/>
        </w:numPr>
        <w:rPr>
          <w:szCs w:val="24"/>
        </w:rPr>
      </w:pPr>
      <w:r>
        <w:rPr>
          <w:szCs w:val="24"/>
        </w:rPr>
        <w:t>draw.io (diagrams.net), UML Class Diagrams for MTMS.</w:t>
      </w:r>
    </w:p>
    <w:p w14:paraId="6C000797" w14:textId="34AAC27D" w:rsidR="001163D2" w:rsidRDefault="001163D2">
      <w:pPr>
        <w:pStyle w:val="Heading2"/>
      </w:pPr>
      <w:bookmarkStart w:id="14" w:name="_Toc506458776"/>
      <w:bookmarkStart w:id="15" w:name="_Toc506459142"/>
      <w:r>
        <w:t>1.5 Overview</w:t>
      </w:r>
      <w:bookmarkEnd w:id="14"/>
      <w:bookmarkEnd w:id="15"/>
    </w:p>
    <w:p w14:paraId="1519C733" w14:textId="4341C9DE" w:rsidR="30B95345" w:rsidRDefault="30B95345" w:rsidP="708E2CFD">
      <w:r w:rsidRPr="21A32DF7">
        <w:t xml:space="preserve">The </w:t>
      </w:r>
      <w:r>
        <w:t>remai</w:t>
      </w:r>
      <w:r w:rsidR="2C499134">
        <w:t>ni</w:t>
      </w:r>
      <w:r>
        <w:t>ng</w:t>
      </w:r>
      <w:r w:rsidRPr="21A32DF7">
        <w:t xml:space="preserve"> </w:t>
      </w:r>
      <w:r w:rsidRPr="5C82D24B">
        <w:t>sections of</w:t>
      </w:r>
      <w:r w:rsidRPr="68689114">
        <w:t xml:space="preserve"> this document </w:t>
      </w:r>
      <w:r w:rsidRPr="4AECC6BD">
        <w:t xml:space="preserve">provide a </w:t>
      </w:r>
      <w:r w:rsidRPr="4836FE31">
        <w:t xml:space="preserve">detailed </w:t>
      </w:r>
      <w:r w:rsidRPr="7A7BD7C3">
        <w:t xml:space="preserve">description of </w:t>
      </w:r>
      <w:r w:rsidRPr="76FD88B3">
        <w:t xml:space="preserve">the </w:t>
      </w:r>
      <w:r w:rsidRPr="08EE0C20">
        <w:t xml:space="preserve">Movie </w:t>
      </w:r>
      <w:r w:rsidRPr="78DC820C">
        <w:t xml:space="preserve">Theater Ticketing </w:t>
      </w:r>
      <w:r w:rsidRPr="402B79DB">
        <w:t xml:space="preserve">System </w:t>
      </w:r>
      <w:r w:rsidRPr="10BF07DB">
        <w:t>requirements.</w:t>
      </w:r>
      <w:r w:rsidRPr="6C6CEE49">
        <w:t xml:space="preserve"> Section</w:t>
      </w:r>
      <w:r w:rsidRPr="5D17D2C6">
        <w:t xml:space="preserve"> </w:t>
      </w:r>
      <w:r w:rsidR="66FBE6FA" w:rsidRPr="5D17D2C6">
        <w:t xml:space="preserve">2 gives a </w:t>
      </w:r>
      <w:r w:rsidR="66FBE6FA" w:rsidRPr="5B9ACD9D">
        <w:t xml:space="preserve">general </w:t>
      </w:r>
      <w:r w:rsidR="66FBE6FA" w:rsidRPr="0E117C34">
        <w:t xml:space="preserve">description of the </w:t>
      </w:r>
      <w:r w:rsidR="66FBE6FA" w:rsidRPr="048D0047">
        <w:t xml:space="preserve">product including its </w:t>
      </w:r>
      <w:r w:rsidR="66FBE6FA" w:rsidRPr="7727F8F1">
        <w:t>functions,</w:t>
      </w:r>
      <w:r w:rsidR="66FBE6FA" w:rsidRPr="7BC03F2B">
        <w:t xml:space="preserve"> user characteristics, </w:t>
      </w:r>
      <w:r w:rsidR="66FBE6FA" w:rsidRPr="18E47A92">
        <w:t xml:space="preserve">constraints, and </w:t>
      </w:r>
      <w:r w:rsidR="66FBE6FA" w:rsidRPr="57377153">
        <w:t xml:space="preserve">assumptions. </w:t>
      </w:r>
      <w:r w:rsidR="66FBE6FA" w:rsidRPr="3D6FFF71">
        <w:t>Section</w:t>
      </w:r>
      <w:r w:rsidR="66FBE6FA" w:rsidRPr="58FC8D05">
        <w:t xml:space="preserve"> 3 specifies</w:t>
      </w:r>
      <w:r w:rsidR="66FBE6FA" w:rsidRPr="328CFA79">
        <w:t xml:space="preserve"> </w:t>
      </w:r>
      <w:r w:rsidR="66FBE6FA" w:rsidRPr="3A7B8DC8">
        <w:t xml:space="preserve">the detailed </w:t>
      </w:r>
      <w:r w:rsidR="66FBE6FA" w:rsidRPr="45330149">
        <w:t xml:space="preserve">functional </w:t>
      </w:r>
      <w:r w:rsidR="66FBE6FA" w:rsidRPr="16D4450F">
        <w:t>and non-funct</w:t>
      </w:r>
      <w:r w:rsidR="7AF4BF5C" w:rsidRPr="16D4450F">
        <w:t>ional requirements,</w:t>
      </w:r>
      <w:r w:rsidR="7AF4BF5C" w:rsidRPr="5310414F">
        <w:t xml:space="preserve"> including interface </w:t>
      </w:r>
      <w:r w:rsidR="7AF4BF5C" w:rsidRPr="13A2EF1E">
        <w:t xml:space="preserve">requirements, </w:t>
      </w:r>
      <w:r w:rsidR="7AF4BF5C" w:rsidRPr="3E37BAC5">
        <w:t>business rules,</w:t>
      </w:r>
      <w:r w:rsidR="7AF4BF5C" w:rsidRPr="2CF31CE5">
        <w:t xml:space="preserve"> and use cases. </w:t>
      </w:r>
      <w:r w:rsidR="7AF4BF5C" w:rsidRPr="0A03C209">
        <w:t xml:space="preserve">Section </w:t>
      </w:r>
      <w:r w:rsidR="7AF4BF5C" w:rsidRPr="0D6281AD">
        <w:t xml:space="preserve">4 </w:t>
      </w:r>
      <w:r w:rsidR="7AF4BF5C" w:rsidRPr="275D28E9">
        <w:t xml:space="preserve">presents </w:t>
      </w:r>
      <w:r w:rsidR="7AF4BF5C" w:rsidRPr="525218A6">
        <w:t xml:space="preserve">analysis models </w:t>
      </w:r>
      <w:r w:rsidR="7AF4BF5C" w:rsidRPr="5DB7C6F5">
        <w:t xml:space="preserve">such as sequence </w:t>
      </w:r>
      <w:r w:rsidR="7AF4BF5C" w:rsidRPr="626ADDAC">
        <w:t xml:space="preserve">diagrams, data flow </w:t>
      </w:r>
      <w:r w:rsidR="7AF4BF5C" w:rsidRPr="68BBBC52">
        <w:t>diagrams, and state</w:t>
      </w:r>
      <w:r w:rsidR="7AF4BF5C" w:rsidRPr="3E1034CB">
        <w:t xml:space="preserve"> transition </w:t>
      </w:r>
      <w:r w:rsidR="7AF4BF5C" w:rsidRPr="26B8CA23">
        <w:t xml:space="preserve">diagrams. </w:t>
      </w:r>
      <w:r w:rsidR="746AC13D" w:rsidRPr="26B8CA23">
        <w:t>Section 5</w:t>
      </w:r>
      <w:r w:rsidR="746AC13D" w:rsidRPr="71B611F3">
        <w:t xml:space="preserve"> </w:t>
      </w:r>
      <w:r w:rsidR="746AC13D" w:rsidRPr="6A017990">
        <w:t xml:space="preserve">describes </w:t>
      </w:r>
      <w:r w:rsidR="746AC13D" w:rsidRPr="67A58F1F">
        <w:t xml:space="preserve">the change management </w:t>
      </w:r>
      <w:r w:rsidR="746AC13D" w:rsidRPr="0827C24A">
        <w:t xml:space="preserve">process for handling </w:t>
      </w:r>
      <w:r w:rsidR="746AC13D" w:rsidRPr="4311B54A">
        <w:t>modifications to this SRS.</w:t>
      </w:r>
    </w:p>
    <w:p w14:paraId="29856A60" w14:textId="77777777" w:rsidR="001163D2" w:rsidRDefault="001163D2">
      <w:pPr>
        <w:pStyle w:val="Heading1"/>
      </w:pPr>
      <w:bookmarkStart w:id="16" w:name="_Toc506458777"/>
      <w:bookmarkStart w:id="17" w:name="_Toc506459143"/>
      <w:r>
        <w:t>2. General Description</w:t>
      </w:r>
      <w:bookmarkEnd w:id="16"/>
      <w:bookmarkEnd w:id="17"/>
    </w:p>
    <w:p w14:paraId="495C5DC0" w14:textId="31F189BA" w:rsidR="00090A18" w:rsidRDefault="001163D2" w:rsidP="2523CC2A">
      <w:pPr>
        <w:pStyle w:val="Heading2"/>
      </w:pPr>
      <w:bookmarkStart w:id="18" w:name="_Toc506458778"/>
      <w:bookmarkStart w:id="19" w:name="_Toc506459144"/>
      <w:r>
        <w:t>2.1 Product Perspective</w:t>
      </w:r>
      <w:bookmarkEnd w:id="18"/>
      <w:bookmarkEnd w:id="19"/>
    </w:p>
    <w:p w14:paraId="47C9B851" w14:textId="2D572215" w:rsidR="00090A18" w:rsidRPr="00751FAE" w:rsidRDefault="00DF7135">
      <w:pPr>
        <w:rPr>
          <w:iCs/>
        </w:rPr>
      </w:pPr>
      <w:r>
        <w:rPr>
          <w:iCs/>
        </w:rPr>
        <w:t>The Movie Ticketing System (MTS) is designed as a replacement for the legacy ticketing software used by the San Diego theater chain. It will be a browser-based platform that supports access through customer websites, mobile browsers, kiosks, and box office terminals. The system will operate independently but connect with external services such as payment gateways, email and SMS notifications, and blockchain infrastructure for NFT-based ticket verification. Its role is to unify online and in-person ticket sales, provide real-time seat management, and deliver a secure, reliable experience for both customers and theater staff.</w:t>
      </w:r>
    </w:p>
    <w:p w14:paraId="35586430" w14:textId="04257352" w:rsidR="00A175B5" w:rsidRDefault="001163D2" w:rsidP="2523CC2A">
      <w:pPr>
        <w:pStyle w:val="Heading2"/>
      </w:pPr>
      <w:bookmarkStart w:id="20" w:name="_Toc506458779"/>
      <w:bookmarkStart w:id="21" w:name="_Toc506459145"/>
      <w:r>
        <w:t>2.2 Product Functions</w:t>
      </w:r>
      <w:bookmarkEnd w:id="20"/>
      <w:bookmarkEnd w:id="21"/>
    </w:p>
    <w:p w14:paraId="09027BE3" w14:textId="743877CA" w:rsidR="0002617E" w:rsidRPr="00A175B5" w:rsidRDefault="00A175B5" w:rsidP="00A175B5">
      <w:pPr>
        <w:pStyle w:val="BodyText"/>
        <w:rPr>
          <w:i w:val="0"/>
          <w:iCs/>
        </w:rPr>
      </w:pPr>
      <w:r w:rsidRPr="00751FAE">
        <w:rPr>
          <w:i w:val="0"/>
          <w:iCs/>
        </w:rPr>
        <w:t>The system will allow administrators to manage movie listings, schedules, and pricing across theaters. Customers will be able to browse movies, select seats, reserve tickets, and complete secure payments online or in person. The system will issue digital tickets, either as QR codes or NFT-based tokens, and support validation at the theater. It will also enforce transaction rules, such as ticket limits and advance booking windows. Additional functions include membership management, application of discounts, collection of customer feedback, and generation of sales and occupancy reports for managers.</w:t>
      </w:r>
    </w:p>
    <w:p w14:paraId="2ED049AA" w14:textId="77777777" w:rsidR="001163D2" w:rsidRDefault="001163D2">
      <w:pPr>
        <w:pStyle w:val="Heading2"/>
      </w:pPr>
      <w:bookmarkStart w:id="22" w:name="_Toc506458780"/>
      <w:bookmarkStart w:id="23" w:name="_Toc506459146"/>
      <w:r>
        <w:lastRenderedPageBreak/>
        <w:t>2.3 User Characteristics</w:t>
      </w:r>
      <w:bookmarkEnd w:id="22"/>
      <w:bookmarkEnd w:id="23"/>
    </w:p>
    <w:p w14:paraId="7EC51EBB" w14:textId="7956EC17" w:rsidR="00355204" w:rsidRPr="00751FAE" w:rsidRDefault="00355204" w:rsidP="00751FAE">
      <w:pPr>
        <w:pStyle w:val="NormalWeb"/>
        <w:rPr>
          <w:i/>
        </w:rPr>
      </w:pPr>
      <w:r w:rsidRPr="00751FAE">
        <w:rPr>
          <w:rFonts w:ascii="Times" w:eastAsia="Times" w:hAnsi="Times"/>
          <w:iCs/>
          <w:szCs w:val="20"/>
        </w:rPr>
        <w:t xml:space="preserve">The system will serve three main groups of users. Customers will include the </w:t>
      </w:r>
      <w:proofErr w:type="gramStart"/>
      <w:r w:rsidRPr="00751FAE">
        <w:rPr>
          <w:rFonts w:ascii="Times" w:eastAsia="Times" w:hAnsi="Times"/>
          <w:iCs/>
          <w:szCs w:val="20"/>
        </w:rPr>
        <w:t>general public</w:t>
      </w:r>
      <w:proofErr w:type="gramEnd"/>
      <w:r w:rsidRPr="00751FAE">
        <w:rPr>
          <w:rFonts w:ascii="Times" w:eastAsia="Times" w:hAnsi="Times"/>
          <w:iCs/>
          <w:szCs w:val="20"/>
        </w:rPr>
        <w:t>, with varying levels of technical knowledge, and will require simple, multilingual interfaces in English</w:t>
      </w:r>
      <w:r w:rsidR="00B41EAE">
        <w:rPr>
          <w:rFonts w:ascii="Times" w:eastAsia="Times" w:hAnsi="Times"/>
          <w:iCs/>
          <w:szCs w:val="20"/>
        </w:rPr>
        <w:t xml:space="preserve"> and </w:t>
      </w:r>
      <w:r w:rsidRPr="00751FAE">
        <w:rPr>
          <w:rFonts w:ascii="Times" w:eastAsia="Times" w:hAnsi="Times"/>
          <w:iCs/>
          <w:szCs w:val="20"/>
        </w:rPr>
        <w:t>Spanish. Theater staff, such as cashiers and ushers, will use the system for ticket sales, refunds, and validation, and will need fast and reliable performance during busy times. Administrators and managers will be technically skilled users responsible for theater setup, monitoring, and reporting. Accessibility features will be included to support users with vision or hearing impairments.</w:t>
      </w:r>
    </w:p>
    <w:p w14:paraId="25F00158" w14:textId="77777777" w:rsidR="001163D2" w:rsidRDefault="001163D2">
      <w:pPr>
        <w:pStyle w:val="Heading2"/>
      </w:pPr>
      <w:bookmarkStart w:id="24" w:name="_Toc506458781"/>
      <w:bookmarkStart w:id="25" w:name="_Toc506459147"/>
      <w:r>
        <w:t>2.4 General Constraints</w:t>
      </w:r>
      <w:bookmarkEnd w:id="24"/>
      <w:bookmarkEnd w:id="25"/>
    </w:p>
    <w:p w14:paraId="0F84FD45" w14:textId="1C4B38EA" w:rsidR="00355204" w:rsidRPr="00751FAE" w:rsidRDefault="00355204" w:rsidP="00751FAE">
      <w:pPr>
        <w:pStyle w:val="NormalWeb"/>
      </w:pPr>
      <w:r w:rsidRPr="00751FAE">
        <w:rPr>
          <w:rFonts w:ascii="Times" w:eastAsia="Times" w:hAnsi="Times"/>
          <w:iCs/>
          <w:szCs w:val="20"/>
        </w:rPr>
        <w:t>The system must support high performance, handling millions of users during peak demand. All communications will be secured with HTTPS, and the system must comply with PCI-DSS standards for payment data. It should scale easily to support multiple theaters at once and run on modern web browsers, kiosks, and scanning hardware. Interfaces must be available in English</w:t>
      </w:r>
      <w:r w:rsidR="00B41EAE">
        <w:rPr>
          <w:rFonts w:ascii="Times" w:eastAsia="Times" w:hAnsi="Times"/>
          <w:iCs/>
          <w:szCs w:val="20"/>
        </w:rPr>
        <w:t xml:space="preserve"> and </w:t>
      </w:r>
      <w:r w:rsidRPr="00751FAE">
        <w:rPr>
          <w:rFonts w:ascii="Times" w:eastAsia="Times" w:hAnsi="Times"/>
          <w:iCs/>
          <w:szCs w:val="20"/>
        </w:rPr>
        <w:t>Spanish. Legal and regulatory compliance, such as GDPR and U.S. consumer protection standards, must also be ensured.</w:t>
      </w:r>
    </w:p>
    <w:p w14:paraId="334F13D4" w14:textId="77777777" w:rsidR="001163D2" w:rsidRDefault="001163D2">
      <w:pPr>
        <w:pStyle w:val="Heading2"/>
      </w:pPr>
      <w:bookmarkStart w:id="26" w:name="_Toc506458782"/>
      <w:bookmarkStart w:id="27" w:name="_Toc506459148"/>
      <w:r>
        <w:t>2.5 Assumptions and Dependencies</w:t>
      </w:r>
      <w:bookmarkEnd w:id="26"/>
      <w:bookmarkEnd w:id="27"/>
    </w:p>
    <w:p w14:paraId="17CA3BC2" w14:textId="60A07BFB" w:rsidR="00355204" w:rsidRPr="00751FAE" w:rsidRDefault="00355204" w:rsidP="00751FAE">
      <w:pPr>
        <w:pStyle w:val="NormalWeb"/>
        <w:rPr>
          <w:i/>
        </w:rPr>
      </w:pPr>
      <w:r w:rsidRPr="00751FAE">
        <w:rPr>
          <w:rFonts w:ascii="Times" w:eastAsia="Times" w:hAnsi="Times"/>
          <w:iCs/>
          <w:szCs w:val="20"/>
        </w:rPr>
        <w:t xml:space="preserve">The system assumes the theater chain will provide reliable internet connections, kiosk hardware, and scanning devices. A third-party payment processor is expected to </w:t>
      </w:r>
      <w:r w:rsidR="00446899" w:rsidRPr="00751FAE">
        <w:rPr>
          <w:rFonts w:ascii="Times" w:eastAsia="Times" w:hAnsi="Times"/>
          <w:iCs/>
          <w:szCs w:val="20"/>
        </w:rPr>
        <w:t>always be available and functional</w:t>
      </w:r>
      <w:r w:rsidRPr="00751FAE">
        <w:rPr>
          <w:rFonts w:ascii="Times" w:eastAsia="Times" w:hAnsi="Times"/>
          <w:iCs/>
          <w:szCs w:val="20"/>
        </w:rPr>
        <w:t>. Online access is required for customers, as offline ticketing is not included in the initial release. The NFT ticket feature depends on blockchain services and stable transaction costs. Currency conversion will depend on external APIs, and future integrations with digital wallets or third-party apps will require cooperation from those platforms.</w:t>
      </w:r>
    </w:p>
    <w:p w14:paraId="0CD20350" w14:textId="039DFAD5" w:rsidR="001B4CFC" w:rsidRDefault="001163D2" w:rsidP="0025474B">
      <w:pPr>
        <w:pStyle w:val="Heading1"/>
      </w:pPr>
      <w:bookmarkStart w:id="28" w:name="_Toc506458783"/>
      <w:bookmarkStart w:id="29" w:name="_Toc506459149"/>
      <w:r>
        <w:t>3. Specific Requirements</w:t>
      </w:r>
      <w:bookmarkStart w:id="30" w:name="_Toc506458784"/>
      <w:bookmarkStart w:id="31" w:name="_Toc506459150"/>
      <w:bookmarkEnd w:id="28"/>
      <w:bookmarkEnd w:id="29"/>
    </w:p>
    <w:p w14:paraId="1A6F1C58" w14:textId="77777777" w:rsidR="0025474B" w:rsidRPr="0025474B" w:rsidRDefault="0025474B" w:rsidP="0025474B">
      <w:pPr>
        <w:rPr>
          <w:ins w:id="32" w:author="Danna Bundogji" w:date="2025-09-25T22:10:00Z" w16du:dateUtc="2025-09-26T05:10:00Z"/>
        </w:rPr>
      </w:pPr>
    </w:p>
    <w:p w14:paraId="2DA3A1DB" w14:textId="2B51A7AB" w:rsidR="001452C3" w:rsidRPr="001543BB" w:rsidRDefault="001163D2" w:rsidP="001543BB">
      <w:pPr>
        <w:pStyle w:val="BodyText"/>
        <w:rPr>
          <w:b/>
          <w:bCs/>
          <w:i w:val="0"/>
          <w:iCs/>
          <w:sz w:val="28"/>
          <w:szCs w:val="28"/>
        </w:rPr>
      </w:pPr>
      <w:r w:rsidRPr="00F73B64">
        <w:rPr>
          <w:b/>
          <w:bCs/>
          <w:i w:val="0"/>
          <w:iCs/>
          <w:sz w:val="28"/>
          <w:szCs w:val="28"/>
        </w:rPr>
        <w:t>3.1 External Interface Requirements</w:t>
      </w:r>
      <w:bookmarkEnd w:id="30"/>
      <w:bookmarkEnd w:id="31"/>
    </w:p>
    <w:p w14:paraId="4DCB2D88" w14:textId="77777777" w:rsidR="001163D2" w:rsidRDefault="001163D2">
      <w:pPr>
        <w:pStyle w:val="Heading3"/>
      </w:pPr>
      <w:bookmarkStart w:id="33" w:name="_Toc506458785"/>
      <w:bookmarkStart w:id="34" w:name="_Toc506459151"/>
      <w:r>
        <w:t>3.1.1 User Interfaces</w:t>
      </w:r>
      <w:bookmarkEnd w:id="33"/>
      <w:bookmarkEnd w:id="34"/>
    </w:p>
    <w:p w14:paraId="380CA654" w14:textId="77777777" w:rsidR="000728B0" w:rsidRPr="000728B0" w:rsidRDefault="000728B0" w:rsidP="000728B0"/>
    <w:p w14:paraId="59026837" w14:textId="24A74A2E" w:rsidR="00BA3648" w:rsidRPr="00BA3648" w:rsidRDefault="00CD0788" w:rsidP="00751FAE">
      <w:r>
        <w:t xml:space="preserve">Costumer </w:t>
      </w:r>
      <w:r w:rsidR="00AB63E8">
        <w:t>UI</w:t>
      </w:r>
      <w:r w:rsidR="00237104">
        <w:t xml:space="preserve"> </w:t>
      </w:r>
    </w:p>
    <w:p w14:paraId="6B2DC3EC" w14:textId="4E1F969F" w:rsidR="008A510E" w:rsidRDefault="00393F60" w:rsidP="008A510E">
      <w:r>
        <w:tab/>
        <w:t>Input</w:t>
      </w:r>
      <w:r w:rsidR="00DA2917">
        <w:t xml:space="preserve">: </w:t>
      </w:r>
      <w:r w:rsidR="00BD4137">
        <w:t>Costumers select movies, showtimes and seats</w:t>
      </w:r>
      <w:r w:rsidR="00684EB0">
        <w:t>.</w:t>
      </w:r>
    </w:p>
    <w:p w14:paraId="2DF80861" w14:textId="6AC8955F" w:rsidR="00684EB0" w:rsidRDefault="00684EB0" w:rsidP="008A510E">
      <w:r>
        <w:tab/>
        <w:t xml:space="preserve">Output: System displays available seats, </w:t>
      </w:r>
      <w:r w:rsidR="006E272A">
        <w:t>prices a</w:t>
      </w:r>
      <w:r w:rsidR="00B22754">
        <w:t>nd booking confirmation.</w:t>
      </w:r>
    </w:p>
    <w:p w14:paraId="771D5429" w14:textId="1B94186A" w:rsidR="00B22754" w:rsidRDefault="00817A18" w:rsidP="008A510E">
      <w:r>
        <w:t>Require</w:t>
      </w:r>
      <w:r w:rsidR="00330A8A">
        <w:t>s for updates to appear within 3 seconds of user action.</w:t>
      </w:r>
    </w:p>
    <w:p w14:paraId="4691FC3C" w14:textId="77777777" w:rsidR="00330A8A" w:rsidRDefault="00330A8A" w:rsidP="008A510E"/>
    <w:p w14:paraId="16C0AE43" w14:textId="3CB05ECD" w:rsidR="00330A8A" w:rsidRDefault="00330A8A" w:rsidP="008A510E">
      <w:r>
        <w:t xml:space="preserve">Management </w:t>
      </w:r>
      <w:r w:rsidR="00823AEF">
        <w:t>Dashboard</w:t>
      </w:r>
    </w:p>
    <w:p w14:paraId="6E42E02A" w14:textId="1E088351" w:rsidR="00823AEF" w:rsidRDefault="00823AEF" w:rsidP="008A510E">
      <w:r>
        <w:tab/>
        <w:t>Input: Managers enter or</w:t>
      </w:r>
      <w:r w:rsidR="00424B9C">
        <w:t xml:space="preserve"> edit movie schedules</w:t>
      </w:r>
      <w:r w:rsidR="00C82BC6">
        <w:t>, se</w:t>
      </w:r>
      <w:r w:rsidR="00900F1C">
        <w:t>at availability and pricing.</w:t>
      </w:r>
    </w:p>
    <w:p w14:paraId="4CD4FC36" w14:textId="39A5A8B2" w:rsidR="00900F1C" w:rsidRDefault="00900F1C" w:rsidP="008A510E">
      <w:r>
        <w:tab/>
        <w:t xml:space="preserve">Output: </w:t>
      </w:r>
      <w:r w:rsidR="004C49EE">
        <w:t>Dashboard confirms updates and syncs with costumer</w:t>
      </w:r>
      <w:r w:rsidR="009C77DB">
        <w:t>’</w:t>
      </w:r>
      <w:r w:rsidR="004C49EE">
        <w:t>s</w:t>
      </w:r>
      <w:r w:rsidR="009C77DB">
        <w:t xml:space="preserve"> UI</w:t>
      </w:r>
      <w:r w:rsidR="007478FE">
        <w:t>.</w:t>
      </w:r>
    </w:p>
    <w:p w14:paraId="4000F1BA" w14:textId="2DF7D154" w:rsidR="000D7324" w:rsidRDefault="000D7324" w:rsidP="008A510E">
      <w:r>
        <w:t xml:space="preserve">Requires </w:t>
      </w:r>
      <w:r w:rsidR="007478FE">
        <w:t>for the changes to be reflected on all interfaces within 10 seconds.</w:t>
      </w:r>
    </w:p>
    <w:p w14:paraId="23BB29C3" w14:textId="77777777" w:rsidR="000728B0" w:rsidRPr="00BA3648" w:rsidRDefault="000728B0" w:rsidP="008A510E"/>
    <w:p w14:paraId="069E8749" w14:textId="77777777" w:rsidR="001163D2" w:rsidRDefault="001163D2">
      <w:pPr>
        <w:pStyle w:val="Heading3"/>
      </w:pPr>
      <w:bookmarkStart w:id="35" w:name="_Toc506458786"/>
      <w:bookmarkStart w:id="36" w:name="_Toc506459152"/>
      <w:r>
        <w:lastRenderedPageBreak/>
        <w:t>3.1.2 Hardware Interfaces</w:t>
      </w:r>
      <w:bookmarkEnd w:id="35"/>
      <w:bookmarkEnd w:id="36"/>
    </w:p>
    <w:p w14:paraId="2ADB9278" w14:textId="77777777" w:rsidR="000728B0" w:rsidRPr="000728B0" w:rsidRDefault="000728B0" w:rsidP="000728B0"/>
    <w:p w14:paraId="06E58273" w14:textId="0EBB5B74" w:rsidR="001D4365" w:rsidRPr="001D4365" w:rsidRDefault="00C65A30" w:rsidP="001D4365">
      <w:r>
        <w:t>Scanners:</w:t>
      </w:r>
    </w:p>
    <w:p w14:paraId="5A2136CB" w14:textId="47628384" w:rsidR="007478FE" w:rsidRDefault="007478FE" w:rsidP="007478FE">
      <w:r>
        <w:tab/>
        <w:t>Input:</w:t>
      </w:r>
      <w:r w:rsidR="00860DE3">
        <w:t xml:space="preserve"> Scans </w:t>
      </w:r>
      <w:r w:rsidR="00F20274">
        <w:t>tickets barcodes or QR codes</w:t>
      </w:r>
      <w:r w:rsidR="00AF1B2C">
        <w:t>.</w:t>
      </w:r>
    </w:p>
    <w:p w14:paraId="1387F2C5" w14:textId="1929B53B" w:rsidR="007478FE" w:rsidRDefault="007478FE" w:rsidP="007478FE">
      <w:r>
        <w:tab/>
        <w:t>Output:</w:t>
      </w:r>
      <w:r w:rsidR="00F20274">
        <w:t xml:space="preserve"> </w:t>
      </w:r>
      <w:r w:rsidR="00C65A30">
        <w:t>System validates tickets</w:t>
      </w:r>
      <w:r w:rsidR="00AF1B2C">
        <w:t>.</w:t>
      </w:r>
    </w:p>
    <w:p w14:paraId="12A627B7" w14:textId="6ED8184D" w:rsidR="007478FE" w:rsidRDefault="007478FE" w:rsidP="007478FE">
      <w:r>
        <w:t xml:space="preserve">Requires </w:t>
      </w:r>
      <w:r w:rsidR="0089158A">
        <w:t>for the validation to occur within 1 second</w:t>
      </w:r>
      <w:r w:rsidR="00AF1B2C">
        <w:t>.</w:t>
      </w:r>
    </w:p>
    <w:p w14:paraId="50EB2912" w14:textId="77777777" w:rsidR="001D4365" w:rsidRDefault="001D4365" w:rsidP="007478FE"/>
    <w:p w14:paraId="4158A869" w14:textId="0EE6C2CF" w:rsidR="001D4365" w:rsidRDefault="00B8401B" w:rsidP="007478FE">
      <w:r>
        <w:t>Self Service Kiosks</w:t>
      </w:r>
    </w:p>
    <w:p w14:paraId="27CD7E62" w14:textId="2EF1B361" w:rsidR="001D4365" w:rsidRDefault="001D4365" w:rsidP="001D4365">
      <w:r>
        <w:tab/>
        <w:t>Input:</w:t>
      </w:r>
      <w:r w:rsidR="00511941">
        <w:t xml:space="preserve"> </w:t>
      </w:r>
      <w:r w:rsidR="002024B7">
        <w:t>Costumers</w:t>
      </w:r>
      <w:r w:rsidR="00511941">
        <w:t xml:space="preserve"> </w:t>
      </w:r>
      <w:proofErr w:type="gramStart"/>
      <w:r w:rsidR="005D31AF">
        <w:t>are able to</w:t>
      </w:r>
      <w:proofErr w:type="gramEnd"/>
      <w:r w:rsidR="005D31AF">
        <w:t xml:space="preserve"> select movies, </w:t>
      </w:r>
      <w:r w:rsidR="002024B7">
        <w:t>showtimes,</w:t>
      </w:r>
      <w:r w:rsidR="005D31AF">
        <w:t xml:space="preserve"> seats and payment method.</w:t>
      </w:r>
    </w:p>
    <w:p w14:paraId="1176366B" w14:textId="0A7D34D7" w:rsidR="001D4365" w:rsidRDefault="001D4365" w:rsidP="001D4365">
      <w:r>
        <w:tab/>
        <w:t>Output:</w:t>
      </w:r>
      <w:r w:rsidR="005D31AF">
        <w:t xml:space="preserve"> </w:t>
      </w:r>
      <w:r w:rsidR="00062F6C">
        <w:t>Printed ticket or digital QR code sent to email</w:t>
      </w:r>
      <w:r w:rsidR="00AF1B2C">
        <w:t>.</w:t>
      </w:r>
    </w:p>
    <w:p w14:paraId="7F125EEA" w14:textId="3723405F" w:rsidR="001D4365" w:rsidRDefault="001D4365" w:rsidP="001D4365">
      <w:r>
        <w:t xml:space="preserve">Requires </w:t>
      </w:r>
      <w:r w:rsidR="002024B7">
        <w:t>completing</w:t>
      </w:r>
      <w:r w:rsidR="00B87F29">
        <w:t xml:space="preserve"> transaction </w:t>
      </w:r>
      <w:r w:rsidR="00933406">
        <w:t>under 3 minutes.</w:t>
      </w:r>
    </w:p>
    <w:p w14:paraId="0832188A" w14:textId="77777777" w:rsidR="000728B0" w:rsidRDefault="000728B0" w:rsidP="001D4365"/>
    <w:p w14:paraId="160A6218" w14:textId="77777777" w:rsidR="000728B0" w:rsidRDefault="000728B0" w:rsidP="000728B0">
      <w:r>
        <w:t>Ticket Printers</w:t>
      </w:r>
    </w:p>
    <w:p w14:paraId="2761DD81" w14:textId="02A66DF7" w:rsidR="000728B0" w:rsidRDefault="000728B0" w:rsidP="000728B0">
      <w:r>
        <w:tab/>
        <w:t>Input: Costumer touch selections for movie, showtime, seats and payment methods</w:t>
      </w:r>
      <w:r w:rsidR="00AF1B2C">
        <w:t>.</w:t>
      </w:r>
    </w:p>
    <w:p w14:paraId="707B6CD6" w14:textId="29EDCD00" w:rsidR="000728B0" w:rsidRDefault="000728B0" w:rsidP="000728B0">
      <w:r>
        <w:tab/>
        <w:t>Output: Physical paper ticket printed for costumer</w:t>
      </w:r>
      <w:r w:rsidR="00AF1B2C">
        <w:t>.</w:t>
      </w:r>
    </w:p>
    <w:p w14:paraId="601DD065" w14:textId="6D3D7186" w:rsidR="000728B0" w:rsidRPr="007478FE" w:rsidRDefault="000728B0" w:rsidP="001D4365">
      <w:r>
        <w:t>Requires the transaction to be completed within 5 seconds</w:t>
      </w:r>
      <w:r w:rsidR="00AF1B2C">
        <w:t>.</w:t>
      </w:r>
    </w:p>
    <w:p w14:paraId="6189174C" w14:textId="77777777" w:rsidR="001D4365" w:rsidRPr="007478FE" w:rsidRDefault="001D4365" w:rsidP="007478FE"/>
    <w:p w14:paraId="0AB8BCEF" w14:textId="77777777" w:rsidR="001163D2" w:rsidRDefault="001163D2">
      <w:pPr>
        <w:pStyle w:val="Heading3"/>
      </w:pPr>
      <w:bookmarkStart w:id="37" w:name="_Toc506458787"/>
      <w:bookmarkStart w:id="38" w:name="_Toc506459153"/>
      <w:r>
        <w:t>3.1.3 Software Interfaces</w:t>
      </w:r>
      <w:bookmarkEnd w:id="37"/>
      <w:bookmarkEnd w:id="38"/>
    </w:p>
    <w:p w14:paraId="4CCD5615" w14:textId="4EDE4AF2" w:rsidR="000728B0" w:rsidRDefault="007478FE" w:rsidP="007478FE">
      <w:r>
        <w:tab/>
        <w:t>Input:</w:t>
      </w:r>
      <w:r w:rsidR="000728B0">
        <w:t xml:space="preserve"> Store movie </w:t>
      </w:r>
      <w:r w:rsidR="00AF1B2C">
        <w:t>schedules,</w:t>
      </w:r>
      <w:r w:rsidR="000728B0">
        <w:t xml:space="preserve"> ticket reservations, users accounts and payment records.</w:t>
      </w:r>
    </w:p>
    <w:p w14:paraId="57EEE943" w14:textId="7C74E941" w:rsidR="007478FE" w:rsidRDefault="007478FE" w:rsidP="007478FE">
      <w:r>
        <w:tab/>
        <w:t>Output:</w:t>
      </w:r>
      <w:r w:rsidR="000728B0">
        <w:t xml:space="preserve"> Real time data</w:t>
      </w:r>
      <w:r w:rsidR="00AF1B2C">
        <w:t>.</w:t>
      </w:r>
    </w:p>
    <w:p w14:paraId="03778B6E" w14:textId="49F606A8" w:rsidR="007478FE" w:rsidRPr="007478FE" w:rsidRDefault="007478FE" w:rsidP="007478FE">
      <w:r>
        <w:t xml:space="preserve">Requires </w:t>
      </w:r>
      <w:r w:rsidR="00962C1C">
        <w:t>supporting concurrent access from at leas</w:t>
      </w:r>
      <w:r w:rsidR="00AF1B2C">
        <w:t>t 650 users without delay.</w:t>
      </w:r>
    </w:p>
    <w:p w14:paraId="6C34E640" w14:textId="77777777" w:rsidR="001163D2" w:rsidRDefault="001163D2">
      <w:pPr>
        <w:pStyle w:val="Heading3"/>
      </w:pPr>
      <w:bookmarkStart w:id="39" w:name="_Toc506458788"/>
      <w:bookmarkStart w:id="40" w:name="_Toc506459154"/>
      <w:r>
        <w:t>3.1.4 Communications Interfaces</w:t>
      </w:r>
      <w:bookmarkEnd w:id="39"/>
      <w:bookmarkEnd w:id="40"/>
    </w:p>
    <w:p w14:paraId="67F80F58" w14:textId="77777777" w:rsidR="00AF1B2C" w:rsidRDefault="00AF1B2C" w:rsidP="00AF1B2C"/>
    <w:p w14:paraId="74BDFD48" w14:textId="69C65339" w:rsidR="00AF1B2C" w:rsidRPr="00AF1B2C" w:rsidRDefault="00B00737" w:rsidP="00AF1B2C">
      <w:r>
        <w:t>Email</w:t>
      </w:r>
      <w:r w:rsidR="00BD3B6C">
        <w:t xml:space="preserve"> and SMS Notifications</w:t>
      </w:r>
      <w:r w:rsidR="00113D2E">
        <w:t>.</w:t>
      </w:r>
    </w:p>
    <w:p w14:paraId="33F84D60" w14:textId="5B7F7EF5" w:rsidR="00860DE3" w:rsidRDefault="00860DE3" w:rsidP="00860DE3">
      <w:r>
        <w:tab/>
        <w:t>Input:</w:t>
      </w:r>
      <w:r w:rsidR="00BD3B6C">
        <w:t xml:space="preserve"> Confirmation message including ticket</w:t>
      </w:r>
      <w:r w:rsidR="008C7282">
        <w:t>, movie info and purchase details.</w:t>
      </w:r>
    </w:p>
    <w:p w14:paraId="57BD19D7" w14:textId="054F8650" w:rsidR="00860DE3" w:rsidRDefault="00860DE3" w:rsidP="00860DE3">
      <w:r>
        <w:tab/>
        <w:t>Output:</w:t>
      </w:r>
      <w:r w:rsidR="008C7282">
        <w:t xml:space="preserve"> Deliver</w:t>
      </w:r>
      <w:r w:rsidR="00BB5EC9">
        <w:t>y to costumer email or phone number.</w:t>
      </w:r>
    </w:p>
    <w:p w14:paraId="0C952F44" w14:textId="468625BD" w:rsidR="00860DE3" w:rsidRDefault="00860DE3" w:rsidP="00860DE3">
      <w:r>
        <w:t xml:space="preserve">Requires </w:t>
      </w:r>
      <w:r w:rsidR="004502B6">
        <w:t>messages to be sen</w:t>
      </w:r>
      <w:r w:rsidR="00EA25B8">
        <w:t>t within 3 minutes of purchase</w:t>
      </w:r>
      <w:r w:rsidR="00113D2E">
        <w:t>.</w:t>
      </w:r>
    </w:p>
    <w:p w14:paraId="447225C1" w14:textId="77777777" w:rsidR="001163D2" w:rsidRDefault="001163D2">
      <w:pPr>
        <w:pStyle w:val="Heading2"/>
      </w:pPr>
      <w:bookmarkStart w:id="41" w:name="_Toc506458789"/>
      <w:bookmarkStart w:id="42" w:name="_Toc506459155"/>
      <w:r>
        <w:t>3.2 Functional Requirements</w:t>
      </w:r>
      <w:bookmarkEnd w:id="41"/>
      <w:bookmarkEnd w:id="42"/>
    </w:p>
    <w:p w14:paraId="6EFFA21E" w14:textId="4D44DCA8" w:rsidR="00F644A3" w:rsidRPr="00F644A3" w:rsidRDefault="00886898" w:rsidP="00F644A3">
      <w:r>
        <w:t>The system</w:t>
      </w:r>
      <w:r w:rsidR="00A53B49">
        <w:t xml:space="preserve"> must p</w:t>
      </w:r>
      <w:r w:rsidR="0033564D">
        <w:t>rovi</w:t>
      </w:r>
      <w:r w:rsidR="00E33895">
        <w:t xml:space="preserve">de customers with the ability to browse movies, select seats, purchase tickets </w:t>
      </w:r>
      <w:r w:rsidR="006D0EF1">
        <w:t xml:space="preserve">and receive </w:t>
      </w:r>
      <w:r w:rsidR="00E52A65">
        <w:t xml:space="preserve">confirmations </w:t>
      </w:r>
      <w:r w:rsidR="00AB7D55">
        <w:t>while also giving administrators tools to manage schedules, costumer support and sales.</w:t>
      </w:r>
    </w:p>
    <w:p w14:paraId="1C542F46" w14:textId="77777777" w:rsidR="00AB7D55" w:rsidRPr="00F644A3" w:rsidRDefault="00AB7D55" w:rsidP="00F644A3"/>
    <w:p w14:paraId="47C32063" w14:textId="4A8B2BAA" w:rsidR="001163D2" w:rsidRDefault="001163D2">
      <w:pPr>
        <w:pStyle w:val="Heading3"/>
      </w:pPr>
      <w:bookmarkStart w:id="43" w:name="_Toc506458790"/>
      <w:bookmarkStart w:id="44" w:name="_Toc506459156"/>
      <w:r>
        <w:t xml:space="preserve">3.2.1 </w:t>
      </w:r>
      <w:r w:rsidR="7BF995AB">
        <w:t>Concurrency &amp; Scalability</w:t>
      </w:r>
      <w:bookmarkEnd w:id="43"/>
      <w:bookmarkEnd w:id="44"/>
    </w:p>
    <w:p w14:paraId="23BE4192" w14:textId="77777777" w:rsidR="001163D2" w:rsidRDefault="001163D2">
      <w:pPr>
        <w:rPr>
          <w:i/>
        </w:rPr>
      </w:pPr>
      <w:r w:rsidRPr="3FC56091">
        <w:rPr>
          <w:i/>
        </w:rPr>
        <w:t>3.2.1.1 Introduction</w:t>
      </w:r>
    </w:p>
    <w:p w14:paraId="594C13C2" w14:textId="0AF396BD" w:rsidR="076FE1D5" w:rsidRDefault="076FE1D5">
      <w:r>
        <w:t>The system must support high volumes of concurrent users</w:t>
      </w:r>
      <w:r w:rsidR="52C52E0A">
        <w:t>.</w:t>
      </w:r>
    </w:p>
    <w:p w14:paraId="039C968A" w14:textId="7EE50A66" w:rsidR="3FC56091" w:rsidRDefault="3FC56091"/>
    <w:p w14:paraId="194CFCB3" w14:textId="28F32113" w:rsidR="001163D2" w:rsidRDefault="001163D2">
      <w:pPr>
        <w:rPr>
          <w:i/>
        </w:rPr>
      </w:pPr>
      <w:r w:rsidRPr="3FC56091">
        <w:rPr>
          <w:i/>
        </w:rPr>
        <w:t>3.2.1.2 Inputs</w:t>
      </w:r>
    </w:p>
    <w:p w14:paraId="5A02868C" w14:textId="768535C1" w:rsidR="7517012D" w:rsidRDefault="7517012D" w:rsidP="3FC56091">
      <w:r w:rsidRPr="3FC56091">
        <w:t>Multiple simultaneous requests from online and kiosk users.</w:t>
      </w:r>
    </w:p>
    <w:p w14:paraId="708F315E" w14:textId="2979C684" w:rsidR="3FC56091" w:rsidRDefault="3FC56091" w:rsidP="3FC56091"/>
    <w:p w14:paraId="1F9BB464" w14:textId="77777777" w:rsidR="001163D2" w:rsidRDefault="001163D2">
      <w:pPr>
        <w:rPr>
          <w:i/>
        </w:rPr>
      </w:pPr>
      <w:r w:rsidRPr="3FC56091">
        <w:rPr>
          <w:i/>
        </w:rPr>
        <w:t>3.2.1.3 Processing</w:t>
      </w:r>
    </w:p>
    <w:p w14:paraId="3506ADBD" w14:textId="25B1C42F" w:rsidR="69D3F461" w:rsidRDefault="69D3F461">
      <w:r>
        <w:t>Load balancing, horizontal scaling, and caching.</w:t>
      </w:r>
    </w:p>
    <w:p w14:paraId="40673C74" w14:textId="0347083F" w:rsidR="3FC56091" w:rsidRDefault="3FC56091"/>
    <w:p w14:paraId="33643419" w14:textId="77777777" w:rsidR="001163D2" w:rsidRDefault="001163D2">
      <w:pPr>
        <w:rPr>
          <w:i/>
        </w:rPr>
      </w:pPr>
      <w:r w:rsidRPr="3FC56091">
        <w:rPr>
          <w:i/>
        </w:rPr>
        <w:t>3.2.1.4 Outputs</w:t>
      </w:r>
    </w:p>
    <w:p w14:paraId="53244AEC" w14:textId="5E0AE6F8" w:rsidR="0D2F4684" w:rsidRDefault="0D2F4684">
      <w:r>
        <w:lastRenderedPageBreak/>
        <w:t>Stable service availability under heavy load.</w:t>
      </w:r>
    </w:p>
    <w:p w14:paraId="7A163BC4" w14:textId="4ED81DB7" w:rsidR="3FC56091" w:rsidRDefault="3FC56091"/>
    <w:p w14:paraId="262F7FC5" w14:textId="77777777" w:rsidR="001163D2" w:rsidRDefault="001163D2">
      <w:pPr>
        <w:rPr>
          <w:i/>
        </w:rPr>
      </w:pPr>
      <w:r w:rsidRPr="3FC56091">
        <w:rPr>
          <w:i/>
        </w:rPr>
        <w:t>3.2.1.5 Error Handling</w:t>
      </w:r>
    </w:p>
    <w:p w14:paraId="2B488379" w14:textId="7810122E" w:rsidR="2438178C" w:rsidRDefault="2438178C">
      <w:r>
        <w:t>If limits are exceeded, queuing system activates.</w:t>
      </w:r>
    </w:p>
    <w:p w14:paraId="5ADFC1EE" w14:textId="77777777" w:rsidR="001543BB" w:rsidRDefault="001543BB" w:rsidP="3FC56091">
      <w:pPr>
        <w:pStyle w:val="Heading3"/>
      </w:pPr>
      <w:bookmarkStart w:id="45" w:name="_Toc506458791"/>
      <w:bookmarkStart w:id="46" w:name="_Toc506459157"/>
    </w:p>
    <w:p w14:paraId="0EDF9605" w14:textId="1AC38C08" w:rsidR="001163D2" w:rsidRDefault="001163D2" w:rsidP="3FC56091">
      <w:pPr>
        <w:pStyle w:val="Heading3"/>
      </w:pPr>
      <w:r>
        <w:t xml:space="preserve">3.2.2 </w:t>
      </w:r>
      <w:r w:rsidR="7A2517DE">
        <w:t>Platform Accessibility</w:t>
      </w:r>
      <w:bookmarkEnd w:id="45"/>
      <w:bookmarkEnd w:id="46"/>
    </w:p>
    <w:p w14:paraId="44617E42" w14:textId="66CA1955" w:rsidR="7A2517DE" w:rsidRDefault="7A2517DE" w:rsidP="3FC56091">
      <w:pPr>
        <w:rPr>
          <w:i/>
          <w:iCs/>
        </w:rPr>
      </w:pPr>
      <w:r w:rsidRPr="3FC56091">
        <w:rPr>
          <w:i/>
          <w:iCs/>
        </w:rPr>
        <w:t>3.2.2.1 Introduction</w:t>
      </w:r>
    </w:p>
    <w:p w14:paraId="54FA8BA4" w14:textId="3079EA4E" w:rsidR="7A2517DE" w:rsidRDefault="7A2517DE">
      <w:r>
        <w:t>The system must be browser-based and synchronized.</w:t>
      </w:r>
    </w:p>
    <w:p w14:paraId="31590125" w14:textId="7EA94E4D" w:rsidR="3FC56091" w:rsidRDefault="3FC56091"/>
    <w:p w14:paraId="21F69544" w14:textId="1E5AD670" w:rsidR="7A2517DE" w:rsidRDefault="7A2517DE" w:rsidP="3FC56091">
      <w:pPr>
        <w:rPr>
          <w:i/>
          <w:iCs/>
        </w:rPr>
      </w:pPr>
      <w:r w:rsidRPr="3FC56091">
        <w:rPr>
          <w:i/>
          <w:iCs/>
        </w:rPr>
        <w:t>3.2.2.2 Inputs</w:t>
      </w:r>
    </w:p>
    <w:p w14:paraId="1762DFBC" w14:textId="1C621010" w:rsidR="7A2517DE" w:rsidRDefault="7A2517DE" w:rsidP="3FC56091">
      <w:r w:rsidRPr="3FC56091">
        <w:t>User login or guest access via browser or kiosk</w:t>
      </w:r>
    </w:p>
    <w:p w14:paraId="39DE27FE" w14:textId="2979C684" w:rsidR="3FC56091" w:rsidRDefault="3FC56091" w:rsidP="3FC56091"/>
    <w:p w14:paraId="75E8D0A1" w14:textId="22086F6C" w:rsidR="7A2517DE" w:rsidRDefault="7A2517DE" w:rsidP="3FC56091">
      <w:pPr>
        <w:rPr>
          <w:i/>
          <w:iCs/>
        </w:rPr>
      </w:pPr>
      <w:r w:rsidRPr="3FC56091">
        <w:rPr>
          <w:i/>
          <w:iCs/>
        </w:rPr>
        <w:t>3.2.2.3 Processing</w:t>
      </w:r>
    </w:p>
    <w:p w14:paraId="2E898922" w14:textId="36E0DD93" w:rsidR="7A2517DE" w:rsidRDefault="7A2517DE" w:rsidP="3FC56091">
      <w:r w:rsidRPr="3FC56091">
        <w:t>Retrieve current showtimes and seating from central DBMS.</w:t>
      </w:r>
    </w:p>
    <w:p w14:paraId="03CDDE6D" w14:textId="0347083F" w:rsidR="3FC56091" w:rsidRDefault="3FC56091"/>
    <w:p w14:paraId="2514AFCE" w14:textId="584AB6DE" w:rsidR="7A2517DE" w:rsidRDefault="7A2517DE" w:rsidP="3FC56091">
      <w:pPr>
        <w:rPr>
          <w:i/>
          <w:iCs/>
        </w:rPr>
      </w:pPr>
      <w:r w:rsidRPr="3FC56091">
        <w:rPr>
          <w:i/>
          <w:iCs/>
        </w:rPr>
        <w:t>3.2.2.4 Outputs</w:t>
      </w:r>
    </w:p>
    <w:p w14:paraId="2AEDD9DA" w14:textId="3157E028" w:rsidR="7A2517DE" w:rsidRDefault="7A2517DE" w:rsidP="3FC56091">
      <w:r w:rsidRPr="3FC56091">
        <w:t>Unified, up-to-date UI across web and kiosks.</w:t>
      </w:r>
    </w:p>
    <w:p w14:paraId="2E06CBD8" w14:textId="4ED81DB7" w:rsidR="3FC56091" w:rsidRDefault="3FC56091"/>
    <w:p w14:paraId="641EA133" w14:textId="62259E1D" w:rsidR="7A2517DE" w:rsidRDefault="7A2517DE" w:rsidP="3FC56091">
      <w:pPr>
        <w:rPr>
          <w:i/>
          <w:iCs/>
        </w:rPr>
      </w:pPr>
      <w:r w:rsidRPr="3FC56091">
        <w:rPr>
          <w:i/>
          <w:iCs/>
        </w:rPr>
        <w:t>3.2.2.5 Error Handling</w:t>
      </w:r>
    </w:p>
    <w:p w14:paraId="506E7892" w14:textId="42580113" w:rsidR="7A2517DE" w:rsidRDefault="7A2517DE">
      <w:r>
        <w:t>Display connection error if database unavailable.</w:t>
      </w:r>
    </w:p>
    <w:p w14:paraId="04F6552B" w14:textId="540EDEB8" w:rsidR="3FC56091" w:rsidRDefault="3FC56091"/>
    <w:p w14:paraId="644668A4" w14:textId="37ED3DD4" w:rsidR="7A2517DE" w:rsidRDefault="7A2517DE" w:rsidP="3FC56091">
      <w:pPr>
        <w:rPr>
          <w:b/>
          <w:bCs/>
        </w:rPr>
      </w:pPr>
      <w:r w:rsidRPr="3FC56091">
        <w:rPr>
          <w:b/>
          <w:bCs/>
        </w:rPr>
        <w:t>3.2.3 Anti-Bot/Anti-Scalping</w:t>
      </w:r>
    </w:p>
    <w:p w14:paraId="266B63BB" w14:textId="151C11B6" w:rsidR="7A2517DE" w:rsidRDefault="7A2517DE" w:rsidP="3FC56091">
      <w:pPr>
        <w:rPr>
          <w:i/>
          <w:iCs/>
        </w:rPr>
      </w:pPr>
      <w:r w:rsidRPr="3FC56091">
        <w:rPr>
          <w:i/>
          <w:iCs/>
        </w:rPr>
        <w:t>3.2.3.1 Introduction</w:t>
      </w:r>
    </w:p>
    <w:p w14:paraId="599EA355" w14:textId="46725FFA" w:rsidR="7A2517DE" w:rsidRDefault="7A2517DE">
      <w:r>
        <w:t>Prevent automated ticket scalping.</w:t>
      </w:r>
    </w:p>
    <w:p w14:paraId="3076DF62" w14:textId="736D756B" w:rsidR="3FC56091" w:rsidRDefault="3FC56091"/>
    <w:p w14:paraId="32155EC2" w14:textId="31B20369" w:rsidR="7A2517DE" w:rsidRDefault="7A2517DE">
      <w:pPr>
        <w:rPr>
          <w:i/>
        </w:rPr>
      </w:pPr>
      <w:r w:rsidRPr="1EB9CA7E">
        <w:rPr>
          <w:i/>
        </w:rPr>
        <w:t>3.2.3.2 Inputs</w:t>
      </w:r>
    </w:p>
    <w:p w14:paraId="7D107557" w14:textId="4DEA96B6" w:rsidR="7A2517DE" w:rsidRDefault="7A2517DE">
      <w:r>
        <w:t>Ticket purchase attempts.</w:t>
      </w:r>
    </w:p>
    <w:p w14:paraId="2E2330D7" w14:textId="27A9D612" w:rsidR="3FC56091" w:rsidRDefault="3FC56091"/>
    <w:p w14:paraId="68E99E9D" w14:textId="07B7810D" w:rsidR="7A2517DE" w:rsidRDefault="7A2517DE">
      <w:pPr>
        <w:rPr>
          <w:i/>
        </w:rPr>
      </w:pPr>
      <w:r w:rsidRPr="1EB9CA7E">
        <w:rPr>
          <w:i/>
        </w:rPr>
        <w:t>3.2.3.3 Processing</w:t>
      </w:r>
    </w:p>
    <w:p w14:paraId="3B119883" w14:textId="243DE080" w:rsidR="7A2517DE" w:rsidRDefault="7A2517DE">
      <w:r>
        <w:t xml:space="preserve">CAPTCHA, </w:t>
      </w:r>
      <w:r w:rsidR="033E7542">
        <w:t>device</w:t>
      </w:r>
      <w:r>
        <w:t xml:space="preserve"> fingerprinting, anomaly detection.</w:t>
      </w:r>
    </w:p>
    <w:p w14:paraId="057EAA67" w14:textId="6DC198A2" w:rsidR="3FC56091" w:rsidRDefault="3FC56091"/>
    <w:p w14:paraId="3EF388E0" w14:textId="4BBCB472" w:rsidR="7A2517DE" w:rsidRDefault="7A2517DE">
      <w:pPr>
        <w:rPr>
          <w:i/>
        </w:rPr>
      </w:pPr>
      <w:r w:rsidRPr="1EB9CA7E">
        <w:rPr>
          <w:i/>
        </w:rPr>
        <w:t>3.2.3.4 Outputs</w:t>
      </w:r>
    </w:p>
    <w:p w14:paraId="4DFECBC2" w14:textId="26DD3C9B" w:rsidR="7A2517DE" w:rsidRDefault="7A2517DE">
      <w:r>
        <w:t>Valid transactions only from verified users.</w:t>
      </w:r>
    </w:p>
    <w:p w14:paraId="4F9840D2" w14:textId="38E7620F" w:rsidR="1EB9CA7E" w:rsidRDefault="1EB9CA7E"/>
    <w:p w14:paraId="76C27682" w14:textId="05DA3AE1" w:rsidR="278F9C7D" w:rsidRDefault="278F9C7D" w:rsidP="1EB9CA7E">
      <w:pPr>
        <w:rPr>
          <w:i/>
          <w:iCs/>
        </w:rPr>
      </w:pPr>
      <w:r w:rsidRPr="1EB9CA7E">
        <w:rPr>
          <w:i/>
          <w:iCs/>
        </w:rPr>
        <w:t>3.2.3.5 Error Handling</w:t>
      </w:r>
    </w:p>
    <w:p w14:paraId="709D5B3D" w14:textId="2D818D15" w:rsidR="278F9C7D" w:rsidRDefault="278F9C7D">
      <w:r>
        <w:t>Block suspicious transactions, alert admin.</w:t>
      </w:r>
    </w:p>
    <w:p w14:paraId="215D0AAE" w14:textId="16A31122" w:rsidR="3FC56091" w:rsidRDefault="3FC56091"/>
    <w:p w14:paraId="0E9D6C6C" w14:textId="6FAEA544" w:rsidR="5ECF72ED" w:rsidRDefault="17776E7F">
      <w:pPr>
        <w:rPr>
          <w:b/>
        </w:rPr>
      </w:pPr>
      <w:r w:rsidRPr="3E17FBAC">
        <w:rPr>
          <w:b/>
          <w:bCs/>
        </w:rPr>
        <w:t>3.2.4 Ticketing Rules</w:t>
      </w:r>
    </w:p>
    <w:p w14:paraId="0408EA41" w14:textId="06B2B20B" w:rsidR="001163D2" w:rsidRDefault="17776E7F" w:rsidP="3E17FBAC">
      <w:pPr>
        <w:rPr>
          <w:i/>
          <w:iCs/>
        </w:rPr>
      </w:pPr>
      <w:r w:rsidRPr="3E17FBAC">
        <w:rPr>
          <w:i/>
          <w:iCs/>
        </w:rPr>
        <w:t>3.2.4.1 Introduction</w:t>
      </w:r>
    </w:p>
    <w:p w14:paraId="70CEBCBA" w14:textId="3A18A09C" w:rsidR="001163D2" w:rsidRDefault="17776E7F" w:rsidP="3E17FBAC">
      <w:pPr>
        <w:spacing w:line="259" w:lineRule="auto"/>
      </w:pPr>
      <w:r>
        <w:t>Ticket limits and purchase windows.</w:t>
      </w:r>
    </w:p>
    <w:p w14:paraId="0EE13118" w14:textId="736D756B" w:rsidR="001163D2" w:rsidRDefault="001163D2" w:rsidP="3E17FBAC"/>
    <w:p w14:paraId="08767439" w14:textId="73B6AF2A" w:rsidR="001163D2" w:rsidRDefault="17776E7F" w:rsidP="3E17FBAC">
      <w:pPr>
        <w:rPr>
          <w:i/>
          <w:iCs/>
        </w:rPr>
      </w:pPr>
      <w:r w:rsidRPr="3E17FBAC">
        <w:rPr>
          <w:i/>
          <w:iCs/>
        </w:rPr>
        <w:t>3.2.4.2 Inputs</w:t>
      </w:r>
    </w:p>
    <w:p w14:paraId="68FC08CC" w14:textId="7FB29DF1" w:rsidR="001163D2" w:rsidRDefault="17776E7F" w:rsidP="3E17FBAC">
      <w:pPr>
        <w:spacing w:line="259" w:lineRule="auto"/>
      </w:pPr>
      <w:r>
        <w:t>User selects number of tickets, and showtime</w:t>
      </w:r>
    </w:p>
    <w:p w14:paraId="71345CCC" w14:textId="27A9D612" w:rsidR="001163D2" w:rsidRDefault="001163D2" w:rsidP="3E17FBAC"/>
    <w:p w14:paraId="44DA786D" w14:textId="265A6D69" w:rsidR="001163D2" w:rsidRDefault="17776E7F" w:rsidP="3E17FBAC">
      <w:pPr>
        <w:rPr>
          <w:i/>
          <w:iCs/>
        </w:rPr>
      </w:pPr>
      <w:r w:rsidRPr="3E17FBAC">
        <w:rPr>
          <w:i/>
          <w:iCs/>
        </w:rPr>
        <w:t>3.2.4.3 Processing</w:t>
      </w:r>
    </w:p>
    <w:p w14:paraId="4584FBC1" w14:textId="584C0641" w:rsidR="001163D2" w:rsidRDefault="17776E7F" w:rsidP="3E17FBAC">
      <w:pPr>
        <w:spacing w:line="259" w:lineRule="auto"/>
      </w:pPr>
      <w:r>
        <w:lastRenderedPageBreak/>
        <w:t>Validate against rules (≤20 tickets, within 14 days, before +10 minutes of showtime).</w:t>
      </w:r>
    </w:p>
    <w:p w14:paraId="1B3A237C" w14:textId="6DC198A2" w:rsidR="001163D2" w:rsidRDefault="001163D2" w:rsidP="3E17FBAC"/>
    <w:p w14:paraId="21695813" w14:textId="44CCF841" w:rsidR="001163D2" w:rsidRDefault="17776E7F" w:rsidP="3E17FBAC">
      <w:pPr>
        <w:rPr>
          <w:i/>
          <w:iCs/>
        </w:rPr>
      </w:pPr>
      <w:r w:rsidRPr="3E17FBAC">
        <w:rPr>
          <w:i/>
          <w:iCs/>
        </w:rPr>
        <w:t>3.2.4.4 Outputs</w:t>
      </w:r>
    </w:p>
    <w:p w14:paraId="45C45764" w14:textId="24F7E1E9" w:rsidR="001163D2" w:rsidRDefault="17776E7F" w:rsidP="3E17FBAC">
      <w:r>
        <w:t>Approved or rejected ticket request.</w:t>
      </w:r>
    </w:p>
    <w:p w14:paraId="224F81C6" w14:textId="3114BB31" w:rsidR="001163D2" w:rsidRDefault="001163D2" w:rsidP="3E17FBAC"/>
    <w:p w14:paraId="47828FDB" w14:textId="48B77451" w:rsidR="001163D2" w:rsidRDefault="17776E7F" w:rsidP="3E17FBAC">
      <w:pPr>
        <w:rPr>
          <w:i/>
          <w:iCs/>
        </w:rPr>
      </w:pPr>
      <w:r w:rsidRPr="3E17FBAC">
        <w:rPr>
          <w:i/>
          <w:iCs/>
        </w:rPr>
        <w:t>3.2.4.5 Error Handling</w:t>
      </w:r>
    </w:p>
    <w:p w14:paraId="3891A993" w14:textId="52B3088B" w:rsidR="001163D2" w:rsidRDefault="17776E7F" w:rsidP="3E17FBAC">
      <w:r>
        <w:t xml:space="preserve">Show </w:t>
      </w:r>
      <w:r w:rsidR="00B41EAE">
        <w:t>clear error</w:t>
      </w:r>
      <w:r>
        <w:t xml:space="preserve"> message for rule violations.</w:t>
      </w:r>
    </w:p>
    <w:p w14:paraId="685350FC" w14:textId="6078AAFE" w:rsidR="001163D2" w:rsidRDefault="001163D2" w:rsidP="3E17FBAC"/>
    <w:p w14:paraId="25966195" w14:textId="4124259F" w:rsidR="001163D2" w:rsidRDefault="17776E7F" w:rsidP="3E17FBAC">
      <w:pPr>
        <w:rPr>
          <w:b/>
          <w:bCs/>
        </w:rPr>
      </w:pPr>
      <w:r w:rsidRPr="3E17FBAC">
        <w:rPr>
          <w:b/>
          <w:bCs/>
        </w:rPr>
        <w:t>3.2.5 Account and Session Management</w:t>
      </w:r>
    </w:p>
    <w:p w14:paraId="1C309B61" w14:textId="52E7A2EB" w:rsidR="001163D2" w:rsidRDefault="17776E7F" w:rsidP="3E17FBAC">
      <w:pPr>
        <w:rPr>
          <w:i/>
          <w:iCs/>
        </w:rPr>
      </w:pPr>
      <w:r w:rsidRPr="3E17FBAC">
        <w:rPr>
          <w:i/>
          <w:iCs/>
        </w:rPr>
        <w:t>3.2.5.1 Introduction</w:t>
      </w:r>
    </w:p>
    <w:p w14:paraId="39BB8131" w14:textId="77C53BE4" w:rsidR="001163D2" w:rsidRDefault="17776E7F" w:rsidP="3E17FBAC">
      <w:r>
        <w:t>Support optional accounts and enforce single session.</w:t>
      </w:r>
    </w:p>
    <w:p w14:paraId="6C7F4707" w14:textId="6F2D0E13" w:rsidR="001163D2" w:rsidRDefault="001163D2" w:rsidP="3E17FBAC"/>
    <w:p w14:paraId="275E2275" w14:textId="28B63257" w:rsidR="001163D2" w:rsidRDefault="17776E7F" w:rsidP="3E17FBAC">
      <w:pPr>
        <w:rPr>
          <w:i/>
          <w:iCs/>
        </w:rPr>
      </w:pPr>
      <w:r w:rsidRPr="3E17FBAC">
        <w:rPr>
          <w:i/>
          <w:iCs/>
        </w:rPr>
        <w:t>3.2.5.2 Inputs</w:t>
      </w:r>
    </w:p>
    <w:p w14:paraId="3FD3B0E6" w14:textId="7931B86F" w:rsidR="001163D2" w:rsidRDefault="17776E7F" w:rsidP="3E17FBAC">
      <w:pPr>
        <w:spacing w:line="259" w:lineRule="auto"/>
      </w:pPr>
      <w:r>
        <w:t>User login credentials.</w:t>
      </w:r>
    </w:p>
    <w:p w14:paraId="3CC27738" w14:textId="27A9D612" w:rsidR="001163D2" w:rsidRDefault="001163D2" w:rsidP="3E17FBAC"/>
    <w:p w14:paraId="140037FD" w14:textId="2F3E475E" w:rsidR="001163D2" w:rsidRDefault="17776E7F" w:rsidP="3E17FBAC">
      <w:pPr>
        <w:rPr>
          <w:i/>
          <w:iCs/>
        </w:rPr>
      </w:pPr>
      <w:r w:rsidRPr="3E17FBAC">
        <w:rPr>
          <w:i/>
          <w:iCs/>
        </w:rPr>
        <w:t>3.2.5.3 Processing</w:t>
      </w:r>
    </w:p>
    <w:p w14:paraId="1BCD9F57" w14:textId="2E39434E" w:rsidR="001163D2" w:rsidRDefault="17776E7F" w:rsidP="3E17FBAC">
      <w:r>
        <w:t>Authenticate and verify concurrent sessions.</w:t>
      </w:r>
    </w:p>
    <w:p w14:paraId="465E4F77" w14:textId="6DC198A2" w:rsidR="001163D2" w:rsidRDefault="001163D2" w:rsidP="3E17FBAC"/>
    <w:p w14:paraId="3D5F1F2B" w14:textId="1AFACD01" w:rsidR="001163D2" w:rsidRDefault="17776E7F" w:rsidP="3E17FBAC">
      <w:pPr>
        <w:rPr>
          <w:i/>
          <w:iCs/>
        </w:rPr>
      </w:pPr>
      <w:r w:rsidRPr="3E17FBAC">
        <w:rPr>
          <w:i/>
          <w:iCs/>
        </w:rPr>
        <w:t>3.2.5.4 Outputs</w:t>
      </w:r>
    </w:p>
    <w:p w14:paraId="4BAC02C9" w14:textId="46645DA6" w:rsidR="001163D2" w:rsidRDefault="17776E7F" w:rsidP="3E17FBAC">
      <w:r>
        <w:t>Account dashboard with loyalty, history, and payment info.</w:t>
      </w:r>
    </w:p>
    <w:p w14:paraId="4AAE4C60" w14:textId="38E7620F" w:rsidR="001163D2" w:rsidRDefault="001163D2" w:rsidP="3E17FBAC"/>
    <w:p w14:paraId="16A5E856" w14:textId="11B2B6DC" w:rsidR="001163D2" w:rsidRDefault="17776E7F" w:rsidP="3E17FBAC">
      <w:pPr>
        <w:rPr>
          <w:i/>
          <w:iCs/>
        </w:rPr>
      </w:pPr>
      <w:r w:rsidRPr="3E17FBAC">
        <w:rPr>
          <w:i/>
          <w:iCs/>
        </w:rPr>
        <w:t>3.2.5.5 Error Handling</w:t>
      </w:r>
    </w:p>
    <w:p w14:paraId="139C518E" w14:textId="306EE57D" w:rsidR="001163D2" w:rsidRDefault="17776E7F" w:rsidP="3E17FBAC">
      <w:r>
        <w:t>Notify user if account is already logged in elsewhere.</w:t>
      </w:r>
    </w:p>
    <w:p w14:paraId="4F289A31" w14:textId="7784DDD6" w:rsidR="001163D2" w:rsidRDefault="001163D2" w:rsidP="3E17FBAC"/>
    <w:p w14:paraId="55559884" w14:textId="763A03CE" w:rsidR="001163D2" w:rsidRDefault="17776E7F" w:rsidP="3E17FBAC">
      <w:pPr>
        <w:rPr>
          <w:b/>
          <w:bCs/>
        </w:rPr>
      </w:pPr>
      <w:r w:rsidRPr="3E17FBAC">
        <w:rPr>
          <w:b/>
          <w:bCs/>
        </w:rPr>
        <w:t>3.2.6 Payment and Currency</w:t>
      </w:r>
    </w:p>
    <w:p w14:paraId="3839F2A8" w14:textId="7F900585" w:rsidR="001163D2" w:rsidRDefault="17776E7F" w:rsidP="3E17FBAC">
      <w:pPr>
        <w:rPr>
          <w:i/>
          <w:iCs/>
        </w:rPr>
      </w:pPr>
      <w:r w:rsidRPr="3E17FBAC">
        <w:rPr>
          <w:i/>
          <w:iCs/>
        </w:rPr>
        <w:t>3.2.6.1 Introduction</w:t>
      </w:r>
    </w:p>
    <w:p w14:paraId="49E3A46B" w14:textId="215B11A3" w:rsidR="001163D2" w:rsidRDefault="17776E7F" w:rsidP="3E17FBAC">
      <w:r>
        <w:t>Handle ticket payments and pricing.</w:t>
      </w:r>
    </w:p>
    <w:p w14:paraId="0C3DDD60" w14:textId="736D756B" w:rsidR="001163D2" w:rsidRDefault="001163D2" w:rsidP="3E17FBAC"/>
    <w:p w14:paraId="57D3E0ED" w14:textId="7FDB68BF" w:rsidR="001163D2" w:rsidRDefault="17776E7F" w:rsidP="3E17FBAC">
      <w:pPr>
        <w:rPr>
          <w:i/>
          <w:iCs/>
        </w:rPr>
      </w:pPr>
      <w:r w:rsidRPr="3E17FBAC">
        <w:rPr>
          <w:i/>
          <w:iCs/>
        </w:rPr>
        <w:t>3.2.6.2 Inputs</w:t>
      </w:r>
    </w:p>
    <w:p w14:paraId="74241895" w14:textId="50CA4D45" w:rsidR="001163D2" w:rsidRDefault="17776E7F" w:rsidP="3E17FBAC">
      <w:r>
        <w:t>Credit card, PayPal, or Bitcoin payment info.</w:t>
      </w:r>
    </w:p>
    <w:p w14:paraId="011BDBF3" w14:textId="27A9D612" w:rsidR="001163D2" w:rsidRDefault="001163D2" w:rsidP="3E17FBAC"/>
    <w:p w14:paraId="6EC72304" w14:textId="214C0973" w:rsidR="001163D2" w:rsidRDefault="17776E7F" w:rsidP="3E17FBAC">
      <w:pPr>
        <w:rPr>
          <w:i/>
          <w:iCs/>
        </w:rPr>
      </w:pPr>
      <w:r w:rsidRPr="3E17FBAC">
        <w:rPr>
          <w:i/>
          <w:iCs/>
        </w:rPr>
        <w:t>3.2.6.3 Processing</w:t>
      </w:r>
    </w:p>
    <w:p w14:paraId="3CEADF1E" w14:textId="04198BF2" w:rsidR="001163D2" w:rsidRDefault="17776E7F" w:rsidP="3E17FBAC">
      <w:pPr>
        <w:spacing w:line="259" w:lineRule="auto"/>
      </w:pPr>
      <w:r>
        <w:t>Validate payment, convert currency if needed.</w:t>
      </w:r>
    </w:p>
    <w:p w14:paraId="7AFB7DF8" w14:textId="6DC198A2" w:rsidR="001163D2" w:rsidRDefault="001163D2" w:rsidP="3E17FBAC"/>
    <w:p w14:paraId="60DFAE1D" w14:textId="7864F383" w:rsidR="001163D2" w:rsidRDefault="17776E7F" w:rsidP="3E17FBAC">
      <w:pPr>
        <w:rPr>
          <w:i/>
          <w:iCs/>
        </w:rPr>
      </w:pPr>
      <w:r w:rsidRPr="3E17FBAC">
        <w:rPr>
          <w:i/>
          <w:iCs/>
        </w:rPr>
        <w:t>3.2.6.4 Outputs</w:t>
      </w:r>
    </w:p>
    <w:p w14:paraId="632F5E0C" w14:textId="35F29DA0" w:rsidR="001163D2" w:rsidRDefault="17776E7F" w:rsidP="3E17FBAC">
      <w:r>
        <w:t>Transaction confirmation.</w:t>
      </w:r>
    </w:p>
    <w:p w14:paraId="41959526" w14:textId="38E7620F" w:rsidR="001163D2" w:rsidRDefault="001163D2" w:rsidP="3E17FBAC"/>
    <w:p w14:paraId="616643DB" w14:textId="52AD3232" w:rsidR="001163D2" w:rsidRDefault="17776E7F" w:rsidP="3E17FBAC">
      <w:pPr>
        <w:rPr>
          <w:i/>
          <w:iCs/>
        </w:rPr>
      </w:pPr>
      <w:r w:rsidRPr="3E17FBAC">
        <w:rPr>
          <w:i/>
          <w:iCs/>
        </w:rPr>
        <w:t>3.2.6.5 Error Handling</w:t>
      </w:r>
    </w:p>
    <w:p w14:paraId="1A3E8C2E" w14:textId="33C33446" w:rsidR="001163D2" w:rsidRDefault="17776E7F" w:rsidP="3E17FBAC">
      <w:r>
        <w:t>Reject invalid or declined payments.</w:t>
      </w:r>
    </w:p>
    <w:p w14:paraId="7439902B" w14:textId="791A6E39" w:rsidR="001163D2" w:rsidRDefault="001163D2" w:rsidP="3E17FBAC"/>
    <w:p w14:paraId="2A5A64B7" w14:textId="12A2CFD8" w:rsidR="001163D2" w:rsidRDefault="17776E7F" w:rsidP="3E17FBAC">
      <w:pPr>
        <w:rPr>
          <w:b/>
          <w:bCs/>
        </w:rPr>
      </w:pPr>
      <w:r w:rsidRPr="3E17FBAC">
        <w:rPr>
          <w:b/>
          <w:bCs/>
        </w:rPr>
        <w:t>3.2.7 Ticket Delivery</w:t>
      </w:r>
    </w:p>
    <w:p w14:paraId="709A1448" w14:textId="000C284B" w:rsidR="001163D2" w:rsidRDefault="17776E7F" w:rsidP="3E17FBAC">
      <w:pPr>
        <w:rPr>
          <w:i/>
          <w:iCs/>
        </w:rPr>
      </w:pPr>
      <w:r w:rsidRPr="3E17FBAC">
        <w:rPr>
          <w:i/>
          <w:iCs/>
        </w:rPr>
        <w:t>3.2.</w:t>
      </w:r>
      <w:r w:rsidR="469DCB9F" w:rsidRPr="3E17FBAC">
        <w:rPr>
          <w:i/>
          <w:iCs/>
        </w:rPr>
        <w:t>7</w:t>
      </w:r>
      <w:r w:rsidRPr="3E17FBAC">
        <w:rPr>
          <w:i/>
          <w:iCs/>
        </w:rPr>
        <w:t>.1 Introduction</w:t>
      </w:r>
    </w:p>
    <w:p w14:paraId="4BEE2D2D" w14:textId="6D7ADCE9" w:rsidR="001163D2" w:rsidRDefault="16A368C1" w:rsidP="3E17FBAC">
      <w:pPr>
        <w:spacing w:line="259" w:lineRule="auto"/>
      </w:pPr>
      <w:r>
        <w:t>Deliver secure, unique tickets.</w:t>
      </w:r>
    </w:p>
    <w:p w14:paraId="5F2CC207" w14:textId="736D756B" w:rsidR="001163D2" w:rsidRDefault="001163D2" w:rsidP="3E17FBAC"/>
    <w:p w14:paraId="43D0B8AE" w14:textId="34BA45A7" w:rsidR="001163D2" w:rsidRDefault="17776E7F" w:rsidP="3E17FBAC">
      <w:pPr>
        <w:rPr>
          <w:i/>
          <w:iCs/>
        </w:rPr>
      </w:pPr>
      <w:r w:rsidRPr="3E17FBAC">
        <w:rPr>
          <w:i/>
          <w:iCs/>
        </w:rPr>
        <w:t>3.2.</w:t>
      </w:r>
      <w:r w:rsidR="7700E0E8" w:rsidRPr="3E17FBAC">
        <w:rPr>
          <w:i/>
          <w:iCs/>
        </w:rPr>
        <w:t>7</w:t>
      </w:r>
      <w:r w:rsidRPr="3E17FBAC">
        <w:rPr>
          <w:i/>
          <w:iCs/>
        </w:rPr>
        <w:t>.2 Inputs</w:t>
      </w:r>
    </w:p>
    <w:p w14:paraId="2940FEC1" w14:textId="7BA2246C" w:rsidR="001163D2" w:rsidRDefault="03E2EAA3" w:rsidP="3E17FBAC">
      <w:pPr>
        <w:spacing w:line="259" w:lineRule="auto"/>
      </w:pPr>
      <w:r>
        <w:t>Purchase confirmation.</w:t>
      </w:r>
    </w:p>
    <w:p w14:paraId="480ECCAC" w14:textId="27A9D612" w:rsidR="001163D2" w:rsidRDefault="001163D2" w:rsidP="3E17FBAC"/>
    <w:p w14:paraId="22EFAF1B" w14:textId="051480BB" w:rsidR="001163D2" w:rsidRDefault="17776E7F" w:rsidP="3E17FBAC">
      <w:pPr>
        <w:rPr>
          <w:i/>
          <w:iCs/>
        </w:rPr>
      </w:pPr>
      <w:r w:rsidRPr="3E17FBAC">
        <w:rPr>
          <w:i/>
          <w:iCs/>
        </w:rPr>
        <w:t>3.2.</w:t>
      </w:r>
      <w:r w:rsidR="700ECD94" w:rsidRPr="3E17FBAC">
        <w:rPr>
          <w:i/>
          <w:iCs/>
        </w:rPr>
        <w:t>7</w:t>
      </w:r>
      <w:r w:rsidRPr="3E17FBAC">
        <w:rPr>
          <w:i/>
          <w:iCs/>
        </w:rPr>
        <w:t>.3 Processing</w:t>
      </w:r>
    </w:p>
    <w:p w14:paraId="243C7FD0" w14:textId="4B12CCC3" w:rsidR="001163D2" w:rsidRDefault="4E25EDD9" w:rsidP="3E17FBAC">
      <w:pPr>
        <w:spacing w:line="259" w:lineRule="auto"/>
      </w:pPr>
      <w:r>
        <w:t>Generate NFT/unique token, attach to QR code.</w:t>
      </w:r>
    </w:p>
    <w:p w14:paraId="784670C8" w14:textId="6DC198A2" w:rsidR="001163D2" w:rsidRDefault="001163D2" w:rsidP="3E17FBAC"/>
    <w:p w14:paraId="4FF0377F" w14:textId="63B948DF" w:rsidR="001163D2" w:rsidRDefault="17776E7F" w:rsidP="3E17FBAC">
      <w:pPr>
        <w:rPr>
          <w:i/>
          <w:iCs/>
        </w:rPr>
      </w:pPr>
      <w:r w:rsidRPr="3E17FBAC">
        <w:rPr>
          <w:i/>
          <w:iCs/>
        </w:rPr>
        <w:t>3.2.</w:t>
      </w:r>
      <w:r w:rsidR="3079B015" w:rsidRPr="3E17FBAC">
        <w:rPr>
          <w:i/>
          <w:iCs/>
        </w:rPr>
        <w:t>7</w:t>
      </w:r>
      <w:r w:rsidRPr="3E17FBAC">
        <w:rPr>
          <w:i/>
          <w:iCs/>
        </w:rPr>
        <w:t>.4 Outputs</w:t>
      </w:r>
    </w:p>
    <w:p w14:paraId="1BEA2C57" w14:textId="54BDC11F" w:rsidR="001163D2" w:rsidRDefault="0DAAB765" w:rsidP="3E17FBAC">
      <w:pPr>
        <w:spacing w:line="259" w:lineRule="auto"/>
      </w:pPr>
      <w:r>
        <w:t>E-ticket emailed or printed physical ticket.</w:t>
      </w:r>
    </w:p>
    <w:p w14:paraId="41EEE644" w14:textId="2F1D97AE" w:rsidR="001163D2" w:rsidRDefault="001163D2" w:rsidP="3E17FBAC">
      <w:pPr>
        <w:spacing w:line="259" w:lineRule="auto"/>
      </w:pPr>
    </w:p>
    <w:p w14:paraId="10105DA4" w14:textId="304B98A2" w:rsidR="001163D2" w:rsidRDefault="17776E7F" w:rsidP="3E17FBAC">
      <w:pPr>
        <w:rPr>
          <w:i/>
          <w:iCs/>
        </w:rPr>
      </w:pPr>
      <w:r w:rsidRPr="3E17FBAC">
        <w:rPr>
          <w:i/>
          <w:iCs/>
        </w:rPr>
        <w:t>3.2.</w:t>
      </w:r>
      <w:r w:rsidR="25895BE7" w:rsidRPr="3E17FBAC">
        <w:rPr>
          <w:i/>
          <w:iCs/>
        </w:rPr>
        <w:t>7</w:t>
      </w:r>
      <w:r w:rsidRPr="3E17FBAC">
        <w:rPr>
          <w:i/>
          <w:iCs/>
        </w:rPr>
        <w:t>.5 Error Handling</w:t>
      </w:r>
    </w:p>
    <w:p w14:paraId="36066D68" w14:textId="21FDC8CC" w:rsidR="001163D2" w:rsidRDefault="733C533F" w:rsidP="3E17FBAC">
      <w:r w:rsidRPr="3E17FBAC">
        <w:t>Retry delivery or notify user of failure.</w:t>
      </w:r>
    </w:p>
    <w:p w14:paraId="4C2A4526" w14:textId="21775C75" w:rsidR="001163D2" w:rsidRDefault="001163D2" w:rsidP="3E17FBAC"/>
    <w:p w14:paraId="4BE7459F" w14:textId="4A0FDA9A" w:rsidR="001163D2" w:rsidRDefault="733C533F" w:rsidP="3E17FBAC">
      <w:pPr>
        <w:rPr>
          <w:b/>
          <w:bCs/>
        </w:rPr>
      </w:pPr>
      <w:r w:rsidRPr="3E17FBAC">
        <w:rPr>
          <w:b/>
          <w:bCs/>
        </w:rPr>
        <w:t>3.2.8 Feedback System</w:t>
      </w:r>
    </w:p>
    <w:p w14:paraId="3E7839A2" w14:textId="16334B8E" w:rsidR="001163D2" w:rsidRDefault="733C533F" w:rsidP="3E17FBAC">
      <w:pPr>
        <w:rPr>
          <w:i/>
          <w:iCs/>
        </w:rPr>
      </w:pPr>
      <w:r w:rsidRPr="3E17FBAC">
        <w:rPr>
          <w:i/>
          <w:iCs/>
        </w:rPr>
        <w:t>3.2.8.1 Introduction</w:t>
      </w:r>
    </w:p>
    <w:p w14:paraId="274BC1C3" w14:textId="7534161F" w:rsidR="001163D2" w:rsidRDefault="733C533F" w:rsidP="522C9ACE">
      <w:pPr>
        <w:spacing w:line="259" w:lineRule="auto"/>
      </w:pPr>
      <w:r>
        <w:t>Collect quick customer feedback.</w:t>
      </w:r>
    </w:p>
    <w:p w14:paraId="08D2F0D5" w14:textId="736D756B" w:rsidR="001163D2" w:rsidRDefault="001163D2" w:rsidP="3E17FBAC"/>
    <w:p w14:paraId="0B61A928" w14:textId="2BC891CC" w:rsidR="001163D2" w:rsidRDefault="733C533F" w:rsidP="3E17FBAC">
      <w:pPr>
        <w:rPr>
          <w:i/>
          <w:iCs/>
        </w:rPr>
      </w:pPr>
      <w:r w:rsidRPr="3E17FBAC">
        <w:rPr>
          <w:i/>
          <w:iCs/>
        </w:rPr>
        <w:t>3.2.8.2 Inputs</w:t>
      </w:r>
    </w:p>
    <w:p w14:paraId="01919831" w14:textId="7F38F5F2" w:rsidR="001163D2" w:rsidRDefault="733C533F" w:rsidP="522C9ACE">
      <w:pPr>
        <w:spacing w:line="259" w:lineRule="auto"/>
      </w:pPr>
      <w:r>
        <w:t>User selection of smiley face or rating</w:t>
      </w:r>
    </w:p>
    <w:p w14:paraId="3B94AA8B" w14:textId="27A9D612" w:rsidR="001163D2" w:rsidRDefault="001163D2" w:rsidP="3E17FBAC"/>
    <w:p w14:paraId="08F86BEB" w14:textId="5E7CEF4E" w:rsidR="001163D2" w:rsidRDefault="733C533F" w:rsidP="3E17FBAC">
      <w:pPr>
        <w:rPr>
          <w:i/>
          <w:iCs/>
        </w:rPr>
      </w:pPr>
      <w:r w:rsidRPr="3E17FBAC">
        <w:rPr>
          <w:i/>
          <w:iCs/>
        </w:rPr>
        <w:t>3.2.8.3 Processing</w:t>
      </w:r>
    </w:p>
    <w:p w14:paraId="157F3B0E" w14:textId="57B3298A" w:rsidR="001163D2" w:rsidRDefault="733C533F" w:rsidP="522C9ACE">
      <w:pPr>
        <w:spacing w:line="259" w:lineRule="auto"/>
      </w:pPr>
      <w:r>
        <w:t>Store feedback linked to transaction.</w:t>
      </w:r>
    </w:p>
    <w:p w14:paraId="74272DD2" w14:textId="6DC198A2" w:rsidR="001163D2" w:rsidRDefault="001163D2" w:rsidP="3E17FBAC"/>
    <w:p w14:paraId="3A1D839A" w14:textId="6F4D2735" w:rsidR="001163D2" w:rsidRDefault="733C533F" w:rsidP="3E17FBAC">
      <w:pPr>
        <w:rPr>
          <w:i/>
          <w:iCs/>
        </w:rPr>
      </w:pPr>
      <w:r w:rsidRPr="3E17FBAC">
        <w:rPr>
          <w:i/>
          <w:iCs/>
        </w:rPr>
        <w:t>3.2.</w:t>
      </w:r>
      <w:r w:rsidRPr="522C9ACE">
        <w:rPr>
          <w:i/>
          <w:iCs/>
        </w:rPr>
        <w:t>8</w:t>
      </w:r>
      <w:r w:rsidRPr="3E17FBAC">
        <w:rPr>
          <w:i/>
          <w:iCs/>
        </w:rPr>
        <w:t>.4 Outputs</w:t>
      </w:r>
    </w:p>
    <w:p w14:paraId="207394F8" w14:textId="5201C3CB" w:rsidR="001163D2" w:rsidRDefault="733C533F" w:rsidP="522C9ACE">
      <w:pPr>
        <w:spacing w:line="259" w:lineRule="auto"/>
      </w:pPr>
      <w:r>
        <w:t>Confirmation message.</w:t>
      </w:r>
    </w:p>
    <w:p w14:paraId="43784AA2" w14:textId="38E7620F" w:rsidR="001163D2" w:rsidRDefault="001163D2" w:rsidP="3E17FBAC"/>
    <w:p w14:paraId="43CF48AE" w14:textId="253BF019" w:rsidR="001163D2" w:rsidRDefault="733C533F" w:rsidP="3E17FBAC">
      <w:pPr>
        <w:rPr>
          <w:i/>
          <w:iCs/>
        </w:rPr>
      </w:pPr>
      <w:r w:rsidRPr="3E17FBAC">
        <w:rPr>
          <w:i/>
          <w:iCs/>
        </w:rPr>
        <w:t>3.2.</w:t>
      </w:r>
      <w:r w:rsidRPr="522C9ACE">
        <w:rPr>
          <w:i/>
          <w:iCs/>
        </w:rPr>
        <w:t>8</w:t>
      </w:r>
      <w:r w:rsidRPr="3E17FBAC">
        <w:rPr>
          <w:i/>
          <w:iCs/>
        </w:rPr>
        <w:t>.5 Error Handling</w:t>
      </w:r>
    </w:p>
    <w:p w14:paraId="6DC6BE79" w14:textId="7CCF3A49" w:rsidR="001163D2" w:rsidRDefault="733C533F" w:rsidP="3E17FBAC">
      <w:r w:rsidRPr="522C9ACE">
        <w:t xml:space="preserve">If feedback storage fails, discard </w:t>
      </w:r>
      <w:r w:rsidRPr="0A22E976">
        <w:t>without blocking purchase flow.</w:t>
      </w:r>
    </w:p>
    <w:p w14:paraId="76A4852F" w14:textId="4228C60B" w:rsidR="001163D2" w:rsidRDefault="001163D2" w:rsidP="0A22E976"/>
    <w:p w14:paraId="0F88C61E" w14:textId="44D48BA6" w:rsidR="001163D2" w:rsidRDefault="733C533F" w:rsidP="0A22E976">
      <w:pPr>
        <w:rPr>
          <w:b/>
        </w:rPr>
      </w:pPr>
      <w:r w:rsidRPr="3D4FFD80">
        <w:rPr>
          <w:b/>
        </w:rPr>
        <w:t>3.2.9 Discounts</w:t>
      </w:r>
    </w:p>
    <w:p w14:paraId="062F059C" w14:textId="727213DA" w:rsidR="001163D2" w:rsidRDefault="733C533F" w:rsidP="3D4FFD80">
      <w:pPr>
        <w:rPr>
          <w:i/>
          <w:iCs/>
        </w:rPr>
      </w:pPr>
      <w:r w:rsidRPr="3D4FFD80">
        <w:rPr>
          <w:i/>
          <w:iCs/>
        </w:rPr>
        <w:t>3.2</w:t>
      </w:r>
      <w:r w:rsidRPr="3BF19311">
        <w:rPr>
          <w:i/>
          <w:iCs/>
        </w:rPr>
        <w:t>.9.</w:t>
      </w:r>
      <w:r w:rsidRPr="3D4FFD80">
        <w:rPr>
          <w:i/>
          <w:iCs/>
        </w:rPr>
        <w:t>1 Introduction</w:t>
      </w:r>
    </w:p>
    <w:p w14:paraId="3791325E" w14:textId="5C3A512C" w:rsidR="001163D2" w:rsidRDefault="733C533F" w:rsidP="3D4FFD80">
      <w:r>
        <w:t>Apply eligible discounts.</w:t>
      </w:r>
    </w:p>
    <w:p w14:paraId="67D0ABBE" w14:textId="4CD96863" w:rsidR="0024213A" w:rsidRDefault="0024213A"/>
    <w:p w14:paraId="3DE392F7" w14:textId="7A241194" w:rsidR="001163D2" w:rsidRDefault="733C533F" w:rsidP="3D4FFD80">
      <w:pPr>
        <w:rPr>
          <w:i/>
          <w:iCs/>
        </w:rPr>
      </w:pPr>
      <w:r w:rsidRPr="3D4FFD80">
        <w:rPr>
          <w:i/>
          <w:iCs/>
        </w:rPr>
        <w:t>3.2.</w:t>
      </w:r>
      <w:r w:rsidRPr="3BF19311">
        <w:rPr>
          <w:i/>
          <w:iCs/>
        </w:rPr>
        <w:t>9</w:t>
      </w:r>
      <w:r w:rsidRPr="3D4FFD80">
        <w:rPr>
          <w:i/>
          <w:iCs/>
        </w:rPr>
        <w:t>.2 Inputs</w:t>
      </w:r>
    </w:p>
    <w:p w14:paraId="0D64ACAC" w14:textId="4699787B" w:rsidR="001163D2" w:rsidRDefault="733C533F" w:rsidP="6C6BA969">
      <w:pPr>
        <w:spacing w:line="259" w:lineRule="auto"/>
      </w:pPr>
      <w:r>
        <w:t>Discount selection (student, veteran/military, senior, child).</w:t>
      </w:r>
    </w:p>
    <w:p w14:paraId="0DF1EBD4" w14:textId="27A9D612" w:rsidR="001163D2" w:rsidRDefault="001163D2" w:rsidP="3D4FFD80"/>
    <w:p w14:paraId="7170CE05" w14:textId="59492BA4" w:rsidR="001163D2" w:rsidRDefault="733C533F" w:rsidP="3D4FFD80">
      <w:pPr>
        <w:rPr>
          <w:i/>
          <w:iCs/>
        </w:rPr>
      </w:pPr>
      <w:r w:rsidRPr="3D4FFD80">
        <w:rPr>
          <w:i/>
          <w:iCs/>
        </w:rPr>
        <w:t>3.2.</w:t>
      </w:r>
      <w:r w:rsidRPr="3BF19311">
        <w:rPr>
          <w:i/>
          <w:iCs/>
        </w:rPr>
        <w:t>9</w:t>
      </w:r>
      <w:r w:rsidRPr="3D4FFD80">
        <w:rPr>
          <w:i/>
          <w:iCs/>
        </w:rPr>
        <w:t>.3 Processing</w:t>
      </w:r>
    </w:p>
    <w:p w14:paraId="7C4C02E6" w14:textId="55E844A5" w:rsidR="001163D2" w:rsidRDefault="733C533F" w:rsidP="3D4FFD80">
      <w:r>
        <w:t>Verify eligibility and applying pricing rules.</w:t>
      </w:r>
    </w:p>
    <w:p w14:paraId="073B6E27" w14:textId="2B7DA5B8" w:rsidR="001163D2" w:rsidRDefault="001163D2" w:rsidP="39C90CD0"/>
    <w:p w14:paraId="1C2AF723" w14:textId="63E5B01C" w:rsidR="001163D2" w:rsidRDefault="733C533F" w:rsidP="3D4FFD80">
      <w:pPr>
        <w:rPr>
          <w:i/>
          <w:iCs/>
        </w:rPr>
      </w:pPr>
      <w:r w:rsidRPr="3D4FFD80">
        <w:rPr>
          <w:i/>
          <w:iCs/>
        </w:rPr>
        <w:t>3.2.</w:t>
      </w:r>
      <w:r w:rsidRPr="3BF19311">
        <w:rPr>
          <w:i/>
          <w:iCs/>
        </w:rPr>
        <w:t>9</w:t>
      </w:r>
      <w:r w:rsidRPr="3D4FFD80">
        <w:rPr>
          <w:i/>
          <w:iCs/>
        </w:rPr>
        <w:t>.4 Outputs</w:t>
      </w:r>
    </w:p>
    <w:p w14:paraId="572A009E" w14:textId="4049EDD7" w:rsidR="001163D2" w:rsidRDefault="733C533F" w:rsidP="3D4FFD80">
      <w:r>
        <w:t>Adjusted ticket price.</w:t>
      </w:r>
    </w:p>
    <w:p w14:paraId="6E0CF4AE" w14:textId="096B85BE" w:rsidR="001163D2" w:rsidRDefault="001163D2" w:rsidP="058A160D"/>
    <w:p w14:paraId="3E746368" w14:textId="1B289B0B" w:rsidR="001163D2" w:rsidRDefault="733C533F" w:rsidP="3D4FFD80">
      <w:pPr>
        <w:rPr>
          <w:i/>
          <w:iCs/>
        </w:rPr>
      </w:pPr>
      <w:r w:rsidRPr="3D4FFD80">
        <w:rPr>
          <w:i/>
          <w:iCs/>
        </w:rPr>
        <w:t>3.2.</w:t>
      </w:r>
      <w:r w:rsidRPr="6CE4304C">
        <w:rPr>
          <w:i/>
          <w:iCs/>
        </w:rPr>
        <w:t>9</w:t>
      </w:r>
      <w:r w:rsidRPr="3D4FFD80">
        <w:rPr>
          <w:i/>
          <w:iCs/>
        </w:rPr>
        <w:t>.5 Error Handling</w:t>
      </w:r>
    </w:p>
    <w:p w14:paraId="7BFF6751" w14:textId="0C775E75" w:rsidR="001163D2" w:rsidRDefault="733C533F" w:rsidP="490E8ADF">
      <w:r w:rsidRPr="2A348664">
        <w:t>Show error if discount conditions not met.</w:t>
      </w:r>
    </w:p>
    <w:p w14:paraId="0D5F71CD" w14:textId="3DC19865" w:rsidR="001163D2" w:rsidRDefault="001163D2" w:rsidP="2A348664"/>
    <w:p w14:paraId="5AB43450" w14:textId="02D698E0" w:rsidR="001163D2" w:rsidRDefault="733C533F" w:rsidP="2A348664">
      <w:pPr>
        <w:rPr>
          <w:b/>
          <w:bCs/>
        </w:rPr>
      </w:pPr>
      <w:r w:rsidRPr="2A348664">
        <w:rPr>
          <w:b/>
          <w:bCs/>
        </w:rPr>
        <w:t>3.2.10 Loyalty Accounts</w:t>
      </w:r>
    </w:p>
    <w:p w14:paraId="5AE457ED" w14:textId="022BC6CE" w:rsidR="001163D2" w:rsidRDefault="733C533F" w:rsidP="2A348664">
      <w:pPr>
        <w:rPr>
          <w:i/>
          <w:iCs/>
        </w:rPr>
      </w:pPr>
      <w:r w:rsidRPr="2A348664">
        <w:rPr>
          <w:i/>
          <w:iCs/>
        </w:rPr>
        <w:t>3.2.10.1 Introduction</w:t>
      </w:r>
    </w:p>
    <w:p w14:paraId="0090C137" w14:textId="37DA58B9" w:rsidR="001163D2" w:rsidRDefault="733C533F" w:rsidP="2A348664">
      <w:pPr>
        <w:spacing w:line="259" w:lineRule="auto"/>
      </w:pPr>
      <w:r>
        <w:t>Store user history and reward points.</w:t>
      </w:r>
    </w:p>
    <w:p w14:paraId="292EB2B6" w14:textId="736D756B" w:rsidR="001163D2" w:rsidRDefault="001163D2" w:rsidP="2A348664"/>
    <w:p w14:paraId="01B57E78" w14:textId="4FDB2D79" w:rsidR="001163D2" w:rsidRDefault="733C533F" w:rsidP="2A348664">
      <w:pPr>
        <w:rPr>
          <w:i/>
          <w:iCs/>
        </w:rPr>
      </w:pPr>
      <w:r w:rsidRPr="2A348664">
        <w:rPr>
          <w:i/>
          <w:iCs/>
        </w:rPr>
        <w:lastRenderedPageBreak/>
        <w:t>3.2.10.2 Inputs</w:t>
      </w:r>
    </w:p>
    <w:p w14:paraId="3EF24BD6" w14:textId="0852C6B9" w:rsidR="001163D2" w:rsidRDefault="733C533F" w:rsidP="2A348664">
      <w:pPr>
        <w:spacing w:line="259" w:lineRule="auto"/>
      </w:pPr>
      <w:r>
        <w:t>Registration info, transactions.</w:t>
      </w:r>
    </w:p>
    <w:p w14:paraId="2E13D6D5" w14:textId="27A9D612" w:rsidR="001163D2" w:rsidRDefault="001163D2" w:rsidP="2A348664"/>
    <w:p w14:paraId="0D965877" w14:textId="5BDD4806" w:rsidR="001163D2" w:rsidRDefault="733C533F" w:rsidP="2A348664">
      <w:pPr>
        <w:rPr>
          <w:i/>
          <w:iCs/>
        </w:rPr>
      </w:pPr>
      <w:r w:rsidRPr="2A348664">
        <w:rPr>
          <w:i/>
          <w:iCs/>
        </w:rPr>
        <w:t>3.2.10.3 Processing</w:t>
      </w:r>
    </w:p>
    <w:p w14:paraId="5E6F1888" w14:textId="3589D07F" w:rsidR="001163D2" w:rsidRDefault="733C533F" w:rsidP="2A348664">
      <w:pPr>
        <w:spacing w:line="259" w:lineRule="auto"/>
      </w:pPr>
      <w:r>
        <w:t>Update loyalty points and purchase history.</w:t>
      </w:r>
    </w:p>
    <w:p w14:paraId="14F95573" w14:textId="6DC198A2" w:rsidR="001163D2" w:rsidRDefault="001163D2" w:rsidP="2A348664"/>
    <w:p w14:paraId="0CC07A7F" w14:textId="771B428B" w:rsidR="001163D2" w:rsidRDefault="733C533F" w:rsidP="2A348664">
      <w:pPr>
        <w:rPr>
          <w:i/>
          <w:iCs/>
        </w:rPr>
      </w:pPr>
      <w:r w:rsidRPr="2A348664">
        <w:rPr>
          <w:i/>
          <w:iCs/>
        </w:rPr>
        <w:t>3.2.10.4 Outputs</w:t>
      </w:r>
    </w:p>
    <w:p w14:paraId="710B437A" w14:textId="4DC12652" w:rsidR="001163D2" w:rsidRDefault="733C533F" w:rsidP="2A348664">
      <w:pPr>
        <w:spacing w:line="259" w:lineRule="auto"/>
      </w:pPr>
      <w:r>
        <w:t>Loyalty dashboard.</w:t>
      </w:r>
    </w:p>
    <w:p w14:paraId="1AD582DF" w14:textId="38E7620F" w:rsidR="001163D2" w:rsidRDefault="001163D2" w:rsidP="2A348664"/>
    <w:p w14:paraId="1D145B13" w14:textId="2D1F35C4" w:rsidR="001163D2" w:rsidRDefault="733C533F" w:rsidP="2A348664">
      <w:pPr>
        <w:rPr>
          <w:i/>
          <w:iCs/>
        </w:rPr>
      </w:pPr>
      <w:r w:rsidRPr="2A348664">
        <w:rPr>
          <w:i/>
          <w:iCs/>
        </w:rPr>
        <w:t>3.2.10.5 Error Handling</w:t>
      </w:r>
    </w:p>
    <w:p w14:paraId="6898010A" w14:textId="4FD05D37" w:rsidR="001163D2" w:rsidRDefault="733C533F" w:rsidP="2A348664">
      <w:r w:rsidRPr="2A348664">
        <w:t>Notify user of registration or update errors.</w:t>
      </w:r>
    </w:p>
    <w:p w14:paraId="7B363593" w14:textId="784C8A80" w:rsidR="001163D2" w:rsidRDefault="001163D2" w:rsidP="2A348664"/>
    <w:p w14:paraId="5781F31A" w14:textId="3510AC2E" w:rsidR="001163D2" w:rsidRDefault="733C533F" w:rsidP="2A348664">
      <w:pPr>
        <w:rPr>
          <w:b/>
          <w:bCs/>
        </w:rPr>
      </w:pPr>
      <w:r w:rsidRPr="2A348664">
        <w:rPr>
          <w:b/>
          <w:bCs/>
        </w:rPr>
        <w:t>3.2.11 Administrative Functions</w:t>
      </w:r>
    </w:p>
    <w:p w14:paraId="75EF390F" w14:textId="2DE66480" w:rsidR="001163D2" w:rsidRDefault="733C533F" w:rsidP="2A348664">
      <w:pPr>
        <w:rPr>
          <w:i/>
          <w:iCs/>
        </w:rPr>
      </w:pPr>
      <w:r w:rsidRPr="2A348664">
        <w:rPr>
          <w:i/>
          <w:iCs/>
        </w:rPr>
        <w:t>3.2.11.1 Introduction</w:t>
      </w:r>
    </w:p>
    <w:p w14:paraId="2853A688" w14:textId="3F3BA4C0" w:rsidR="001163D2" w:rsidRDefault="733C533F" w:rsidP="2A348664">
      <w:pPr>
        <w:spacing w:line="259" w:lineRule="auto"/>
      </w:pPr>
      <w:r>
        <w:t>Admin management of system.</w:t>
      </w:r>
    </w:p>
    <w:p w14:paraId="0DDA11C9" w14:textId="736D756B" w:rsidR="001163D2" w:rsidRDefault="001163D2" w:rsidP="2A348664"/>
    <w:p w14:paraId="7394CFED" w14:textId="491390DD" w:rsidR="001163D2" w:rsidRDefault="733C533F" w:rsidP="2A348664">
      <w:pPr>
        <w:rPr>
          <w:i/>
          <w:iCs/>
        </w:rPr>
      </w:pPr>
      <w:r w:rsidRPr="2A348664">
        <w:rPr>
          <w:i/>
          <w:iCs/>
        </w:rPr>
        <w:t>3.2.11.2 Inputs</w:t>
      </w:r>
    </w:p>
    <w:p w14:paraId="67241430" w14:textId="53F87636" w:rsidR="001163D2" w:rsidRDefault="733C533F" w:rsidP="2A348664">
      <w:pPr>
        <w:spacing w:line="259" w:lineRule="auto"/>
      </w:pPr>
      <w:r>
        <w:t>Admin login, showtime/movie data.</w:t>
      </w:r>
    </w:p>
    <w:p w14:paraId="3E05BC28" w14:textId="27A9D612" w:rsidR="001163D2" w:rsidRDefault="001163D2" w:rsidP="2A348664"/>
    <w:p w14:paraId="1E2E49E1" w14:textId="26FA3A85" w:rsidR="001163D2" w:rsidRDefault="733C533F" w:rsidP="2A348664">
      <w:pPr>
        <w:rPr>
          <w:i/>
          <w:iCs/>
        </w:rPr>
      </w:pPr>
      <w:r w:rsidRPr="2A348664">
        <w:rPr>
          <w:i/>
          <w:iCs/>
        </w:rPr>
        <w:t>3.2.11.3 Processing</w:t>
      </w:r>
    </w:p>
    <w:p w14:paraId="51FBEC04" w14:textId="5FF23F0D" w:rsidR="001163D2" w:rsidRDefault="733C533F" w:rsidP="2A348664">
      <w:pPr>
        <w:spacing w:line="259" w:lineRule="auto"/>
      </w:pPr>
      <w:r>
        <w:t>Add, edit, or override system records.</w:t>
      </w:r>
    </w:p>
    <w:p w14:paraId="33DBDE6E" w14:textId="6DC198A2" w:rsidR="001163D2" w:rsidRDefault="001163D2" w:rsidP="2A348664"/>
    <w:p w14:paraId="4639F30D" w14:textId="651CCFF6" w:rsidR="001163D2" w:rsidRDefault="733C533F" w:rsidP="2A348664">
      <w:pPr>
        <w:rPr>
          <w:i/>
          <w:iCs/>
        </w:rPr>
      </w:pPr>
      <w:r w:rsidRPr="2A348664">
        <w:rPr>
          <w:i/>
          <w:iCs/>
        </w:rPr>
        <w:t>3.2.11.4 Outputs</w:t>
      </w:r>
    </w:p>
    <w:p w14:paraId="575FB457" w14:textId="328BA24F" w:rsidR="001163D2" w:rsidRDefault="733C533F" w:rsidP="2A348664">
      <w:pPr>
        <w:spacing w:line="259" w:lineRule="auto"/>
      </w:pPr>
      <w:r>
        <w:t>Updated listings, sales reports, override logs.</w:t>
      </w:r>
    </w:p>
    <w:p w14:paraId="5B3E6CD0" w14:textId="38E7620F" w:rsidR="001163D2" w:rsidRDefault="001163D2" w:rsidP="2A348664"/>
    <w:p w14:paraId="2C84B1E8" w14:textId="18F49681" w:rsidR="001163D2" w:rsidRDefault="733C533F" w:rsidP="2A348664">
      <w:pPr>
        <w:rPr>
          <w:i/>
          <w:iCs/>
        </w:rPr>
      </w:pPr>
      <w:r w:rsidRPr="2A348664">
        <w:rPr>
          <w:i/>
          <w:iCs/>
        </w:rPr>
        <w:t>3.2.11.5 Error Handling</w:t>
      </w:r>
    </w:p>
    <w:p w14:paraId="1E44C909" w14:textId="42C775E2" w:rsidR="2CDCDFD2" w:rsidRDefault="2CDCDFD2" w:rsidP="0637ED42">
      <w:pPr>
        <w:spacing w:line="259" w:lineRule="auto"/>
      </w:pPr>
      <w:r>
        <w:t>Reject unauthorized actions a</w:t>
      </w:r>
      <w:r w:rsidRPr="079F20E4">
        <w:t>nd log attempts.</w:t>
      </w:r>
    </w:p>
    <w:p w14:paraId="4879A533" w14:textId="2F495D58" w:rsidR="001163D2" w:rsidRDefault="001163D2" w:rsidP="103AD1E4"/>
    <w:p w14:paraId="01E0FE55" w14:textId="16F32EE3" w:rsidR="001163D2" w:rsidRDefault="2CDCDFD2" w:rsidP="079F20E4">
      <w:pPr>
        <w:rPr>
          <w:b/>
          <w:bCs/>
        </w:rPr>
      </w:pPr>
      <w:r>
        <w:t xml:space="preserve">3.2.12 </w:t>
      </w:r>
      <w:r w:rsidRPr="079F20E4">
        <w:rPr>
          <w:b/>
          <w:bCs/>
        </w:rPr>
        <w:t>Logging &amp; Auditing</w:t>
      </w:r>
    </w:p>
    <w:p w14:paraId="2358A7A5" w14:textId="5627D56C" w:rsidR="2CDCDFD2" w:rsidRDefault="2CDCDFD2" w:rsidP="7A64D76A">
      <w:pPr>
        <w:rPr>
          <w:i/>
          <w:iCs/>
        </w:rPr>
      </w:pPr>
      <w:r w:rsidRPr="7A64D76A">
        <w:rPr>
          <w:i/>
          <w:iCs/>
        </w:rPr>
        <w:t>3.2.12.1 Introduction</w:t>
      </w:r>
    </w:p>
    <w:p w14:paraId="11573786" w14:textId="495DFB3B" w:rsidR="2CDCDFD2" w:rsidRDefault="2CDCDFD2">
      <w:r>
        <w:t>Maintain comprehensive daily logs for purchases, sessions, and admin actions.</w:t>
      </w:r>
    </w:p>
    <w:p w14:paraId="3419212E" w14:textId="1D20040B" w:rsidR="4CEAAFE6" w:rsidRDefault="4CEAAFE6"/>
    <w:p w14:paraId="3396B8FD" w14:textId="183190B9" w:rsidR="2CDCDFD2" w:rsidRDefault="2CDCDFD2" w:rsidP="7A64D76A">
      <w:pPr>
        <w:rPr>
          <w:i/>
          <w:iCs/>
        </w:rPr>
      </w:pPr>
      <w:r w:rsidRPr="7A64D76A">
        <w:rPr>
          <w:i/>
          <w:iCs/>
        </w:rPr>
        <w:t>3.2.12.2 Inputs</w:t>
      </w:r>
    </w:p>
    <w:p w14:paraId="33207680" w14:textId="04C503DF" w:rsidR="2CDCDFD2" w:rsidRDefault="2CDCDFD2" w:rsidP="4CEAAFE6">
      <w:pPr>
        <w:spacing w:line="259" w:lineRule="auto"/>
      </w:pPr>
      <w:r>
        <w:t>All relevant system events.</w:t>
      </w:r>
    </w:p>
    <w:p w14:paraId="35A5D3BF" w14:textId="38D286A6" w:rsidR="079F20E4" w:rsidRDefault="079F20E4"/>
    <w:p w14:paraId="23A91175" w14:textId="03BBA139" w:rsidR="2CDCDFD2" w:rsidRDefault="2CDCDFD2" w:rsidP="7A64D76A">
      <w:pPr>
        <w:rPr>
          <w:i/>
          <w:iCs/>
        </w:rPr>
      </w:pPr>
      <w:r w:rsidRPr="7A64D76A">
        <w:rPr>
          <w:i/>
          <w:iCs/>
        </w:rPr>
        <w:t>3.2.12.3 Processing</w:t>
      </w:r>
    </w:p>
    <w:p w14:paraId="3AF91F85" w14:textId="45DA7104" w:rsidR="079F20E4" w:rsidRDefault="2CDCDFD2">
      <w:r>
        <w:t>Append logs with timestamps, IDs, and metadata to secure storage.</w:t>
      </w:r>
    </w:p>
    <w:p w14:paraId="217D2616" w14:textId="1C6293A5" w:rsidR="4CEAAFE6" w:rsidRDefault="4CEAAFE6"/>
    <w:p w14:paraId="0D0C6F12" w14:textId="5BD76C5B" w:rsidR="2CDCDFD2" w:rsidRDefault="2CDCDFD2" w:rsidP="7A64D76A">
      <w:pPr>
        <w:rPr>
          <w:i/>
          <w:iCs/>
        </w:rPr>
      </w:pPr>
      <w:r w:rsidRPr="7A64D76A">
        <w:rPr>
          <w:i/>
          <w:iCs/>
        </w:rPr>
        <w:t>3.2.12.4 Outputs</w:t>
      </w:r>
    </w:p>
    <w:p w14:paraId="0FC5C6E5" w14:textId="46C2216C" w:rsidR="2CDCDFD2" w:rsidRDefault="2CDCDFD2" w:rsidP="0B2BD985">
      <w:pPr>
        <w:spacing w:line="259" w:lineRule="auto"/>
      </w:pPr>
      <w:r>
        <w:t>Searchable audit trails for compliance and debugging.</w:t>
      </w:r>
    </w:p>
    <w:p w14:paraId="5B9CB0D2" w14:textId="78C4B520" w:rsidR="079F20E4" w:rsidRDefault="079F20E4"/>
    <w:p w14:paraId="027A1B62" w14:textId="6483B0EC" w:rsidR="2CDCDFD2" w:rsidRDefault="2CDCDFD2" w:rsidP="7A64D76A">
      <w:pPr>
        <w:rPr>
          <w:i/>
          <w:iCs/>
        </w:rPr>
      </w:pPr>
      <w:r w:rsidRPr="7A64D76A">
        <w:rPr>
          <w:i/>
          <w:iCs/>
        </w:rPr>
        <w:t>3.2.12.5 Error Handling</w:t>
      </w:r>
    </w:p>
    <w:p w14:paraId="3F9997C9" w14:textId="4B0B906C" w:rsidR="079F20E4" w:rsidRDefault="2CDCDFD2" w:rsidP="0B2BD985">
      <w:r w:rsidRPr="0B2BD985">
        <w:t>Failover to secondary log store and alert ops.</w:t>
      </w:r>
    </w:p>
    <w:p w14:paraId="2B928D6F" w14:textId="50A05251" w:rsidR="0B2BD985" w:rsidRDefault="0B2BD985" w:rsidP="0B2BD985"/>
    <w:p w14:paraId="39D759DA" w14:textId="4DC2D7B0" w:rsidR="2CDCDFD2" w:rsidRDefault="2CDCDFD2" w:rsidP="7A64D76A">
      <w:pPr>
        <w:rPr>
          <w:b/>
          <w:bCs/>
        </w:rPr>
      </w:pPr>
      <w:r w:rsidRPr="7A64D76A">
        <w:rPr>
          <w:b/>
          <w:bCs/>
        </w:rPr>
        <w:t>3.2.13 Queueing System</w:t>
      </w:r>
    </w:p>
    <w:p w14:paraId="0250C2E1" w14:textId="57DB1F5C" w:rsidR="2CDCDFD2" w:rsidRDefault="2CDCDFD2" w:rsidP="7A64D76A">
      <w:pPr>
        <w:rPr>
          <w:i/>
          <w:iCs/>
        </w:rPr>
      </w:pPr>
      <w:r w:rsidRPr="7A64D76A">
        <w:rPr>
          <w:i/>
          <w:iCs/>
        </w:rPr>
        <w:t>3.2.</w:t>
      </w:r>
      <w:r w:rsidRPr="03291309">
        <w:rPr>
          <w:i/>
          <w:iCs/>
        </w:rPr>
        <w:t>13</w:t>
      </w:r>
      <w:r w:rsidRPr="7A64D76A">
        <w:rPr>
          <w:i/>
          <w:iCs/>
        </w:rPr>
        <w:t>.1 Introduction</w:t>
      </w:r>
    </w:p>
    <w:p w14:paraId="04A3950D" w14:textId="5BE28741" w:rsidR="2CDCDFD2" w:rsidRDefault="2CDCDFD2" w:rsidP="7A64D76A">
      <w:pPr>
        <w:spacing w:line="259" w:lineRule="auto"/>
      </w:pPr>
      <w:r>
        <w:lastRenderedPageBreak/>
        <w:t xml:space="preserve">Virtual waiting room to </w:t>
      </w:r>
      <w:proofErr w:type="spellStart"/>
      <w:r>
        <w:t>faily</w:t>
      </w:r>
      <w:proofErr w:type="spellEnd"/>
      <w:r>
        <w:t xml:space="preserve"> handle spikes for popular showings.</w:t>
      </w:r>
    </w:p>
    <w:p w14:paraId="11DE5BC4" w14:textId="736D756B" w:rsidR="7A64D76A" w:rsidRDefault="7A64D76A"/>
    <w:p w14:paraId="413371DB" w14:textId="1CC844AB" w:rsidR="2CDCDFD2" w:rsidRDefault="2CDCDFD2" w:rsidP="7A64D76A">
      <w:pPr>
        <w:rPr>
          <w:i/>
          <w:iCs/>
        </w:rPr>
      </w:pPr>
      <w:r w:rsidRPr="7A64D76A">
        <w:rPr>
          <w:i/>
          <w:iCs/>
        </w:rPr>
        <w:t>3.2.</w:t>
      </w:r>
      <w:r w:rsidRPr="03291309">
        <w:rPr>
          <w:i/>
          <w:iCs/>
        </w:rPr>
        <w:t>13</w:t>
      </w:r>
      <w:r w:rsidRPr="7A64D76A">
        <w:rPr>
          <w:i/>
          <w:iCs/>
        </w:rPr>
        <w:t>.2 Inputs</w:t>
      </w:r>
    </w:p>
    <w:p w14:paraId="37175703" w14:textId="5D93843E" w:rsidR="7A64D76A" w:rsidRDefault="2CDCDFD2">
      <w:r>
        <w:t>Surge of requests for a single showing.</w:t>
      </w:r>
    </w:p>
    <w:p w14:paraId="66FF734E" w14:textId="0D9C156B" w:rsidR="77D77730" w:rsidRDefault="77D77730"/>
    <w:p w14:paraId="295AE250" w14:textId="286A629A" w:rsidR="2CDCDFD2" w:rsidRDefault="2CDCDFD2" w:rsidP="7A64D76A">
      <w:pPr>
        <w:rPr>
          <w:i/>
          <w:iCs/>
        </w:rPr>
      </w:pPr>
      <w:r w:rsidRPr="7A64D76A">
        <w:rPr>
          <w:i/>
          <w:iCs/>
        </w:rPr>
        <w:t>3.2.</w:t>
      </w:r>
      <w:r w:rsidRPr="03291309">
        <w:rPr>
          <w:i/>
          <w:iCs/>
        </w:rPr>
        <w:t>13</w:t>
      </w:r>
      <w:r w:rsidRPr="7A64D76A">
        <w:rPr>
          <w:i/>
          <w:iCs/>
        </w:rPr>
        <w:t>.3 Processing</w:t>
      </w:r>
    </w:p>
    <w:p w14:paraId="4F998AF8" w14:textId="212F8354" w:rsidR="7A64D76A" w:rsidRDefault="2CDCDFD2">
      <w:r>
        <w:t>Admit users into a queue, throttle requests, allocate tickets in order.</w:t>
      </w:r>
    </w:p>
    <w:p w14:paraId="696BA910" w14:textId="7C61BF9C" w:rsidR="3C178E48" w:rsidRDefault="3C178E48"/>
    <w:p w14:paraId="34040CA9" w14:textId="12E05C2E" w:rsidR="2CDCDFD2" w:rsidRDefault="2CDCDFD2" w:rsidP="7A64D76A">
      <w:pPr>
        <w:rPr>
          <w:i/>
          <w:iCs/>
        </w:rPr>
      </w:pPr>
      <w:r w:rsidRPr="7A64D76A">
        <w:rPr>
          <w:i/>
          <w:iCs/>
        </w:rPr>
        <w:t>3.2.</w:t>
      </w:r>
      <w:r w:rsidRPr="03291309">
        <w:rPr>
          <w:i/>
          <w:iCs/>
        </w:rPr>
        <w:t>13</w:t>
      </w:r>
      <w:r w:rsidRPr="7A64D76A">
        <w:rPr>
          <w:i/>
          <w:iCs/>
        </w:rPr>
        <w:t>.4 Outputs</w:t>
      </w:r>
    </w:p>
    <w:p w14:paraId="056356E7" w14:textId="517C977F" w:rsidR="2CDCDFD2" w:rsidRDefault="2CDCDFD2" w:rsidP="3C178E48">
      <w:pPr>
        <w:spacing w:line="259" w:lineRule="auto"/>
      </w:pPr>
      <w:r>
        <w:t>Queue position and ETA shown to user.</w:t>
      </w:r>
    </w:p>
    <w:p w14:paraId="412C6D0B" w14:textId="38E7620F" w:rsidR="7A64D76A" w:rsidRDefault="7A64D76A"/>
    <w:p w14:paraId="66125DCD" w14:textId="4AEBC79A" w:rsidR="2CDCDFD2" w:rsidRDefault="2CDCDFD2" w:rsidP="7A64D76A">
      <w:pPr>
        <w:rPr>
          <w:i/>
          <w:iCs/>
        </w:rPr>
      </w:pPr>
      <w:r w:rsidRPr="7A64D76A">
        <w:rPr>
          <w:i/>
          <w:iCs/>
        </w:rPr>
        <w:t>3.2.</w:t>
      </w:r>
      <w:r w:rsidRPr="03291309">
        <w:rPr>
          <w:i/>
          <w:iCs/>
        </w:rPr>
        <w:t>13</w:t>
      </w:r>
      <w:r w:rsidRPr="7A64D76A">
        <w:rPr>
          <w:i/>
          <w:iCs/>
        </w:rPr>
        <w:t>.5 Error Handling</w:t>
      </w:r>
    </w:p>
    <w:p w14:paraId="2B0E9960" w14:textId="6C7B4661" w:rsidR="001163D2" w:rsidRDefault="2CDCDFD2" w:rsidP="2A348664">
      <w:r>
        <w:t>Show fallback message and attempt requeue if transient error.</w:t>
      </w:r>
    </w:p>
    <w:p w14:paraId="3E260FB2" w14:textId="50347C03" w:rsidR="3C178E48" w:rsidRDefault="3C178E48"/>
    <w:p w14:paraId="273527DA" w14:textId="6FA733B5" w:rsidR="2CDCDFD2" w:rsidRDefault="2CDCDFD2" w:rsidP="03291309">
      <w:pPr>
        <w:rPr>
          <w:b/>
          <w:bCs/>
        </w:rPr>
      </w:pPr>
      <w:r w:rsidRPr="03291309">
        <w:rPr>
          <w:b/>
          <w:bCs/>
        </w:rPr>
        <w:t>3.2.14 Review Integration</w:t>
      </w:r>
    </w:p>
    <w:p w14:paraId="0C847074" w14:textId="55FB0CB1" w:rsidR="2CDCDFD2" w:rsidRDefault="2CDCDFD2" w:rsidP="3417DDB3">
      <w:pPr>
        <w:rPr>
          <w:i/>
          <w:iCs/>
        </w:rPr>
      </w:pPr>
      <w:r w:rsidRPr="3417DDB3">
        <w:rPr>
          <w:i/>
          <w:iCs/>
        </w:rPr>
        <w:t>3.2.14.1 Introduction</w:t>
      </w:r>
    </w:p>
    <w:p w14:paraId="03D09A83" w14:textId="0580732D" w:rsidR="03291309" w:rsidRDefault="2CDCDFD2">
      <w:r>
        <w:t>Surface critic scores/quotes from external review sources when permitted.</w:t>
      </w:r>
    </w:p>
    <w:p w14:paraId="2005F3B8" w14:textId="126C30DD" w:rsidR="3417DDB3" w:rsidRDefault="3417DDB3"/>
    <w:p w14:paraId="1850E3AE" w14:textId="3D248BBE" w:rsidR="2CDCDFD2" w:rsidRDefault="2CDCDFD2" w:rsidP="1880B8BE">
      <w:pPr>
        <w:rPr>
          <w:i/>
          <w:iCs/>
        </w:rPr>
      </w:pPr>
      <w:r w:rsidRPr="1880B8BE">
        <w:rPr>
          <w:i/>
          <w:iCs/>
        </w:rPr>
        <w:t>3.2.14.2 Inputs</w:t>
      </w:r>
    </w:p>
    <w:p w14:paraId="10F4CA48" w14:textId="17F62F53" w:rsidR="2CDCDFD2" w:rsidRDefault="2CDCDFD2" w:rsidP="1880B8BE">
      <w:pPr>
        <w:spacing w:line="259" w:lineRule="auto"/>
      </w:pPr>
      <w:r>
        <w:t>Movie selection; external API/scraper responses.</w:t>
      </w:r>
    </w:p>
    <w:p w14:paraId="31DC0EFE" w14:textId="71C163E1" w:rsidR="03291309" w:rsidRDefault="03291309"/>
    <w:p w14:paraId="6034D095" w14:textId="3FA30C8A" w:rsidR="2CDCDFD2" w:rsidRDefault="2CDCDFD2" w:rsidP="1880B8BE">
      <w:pPr>
        <w:rPr>
          <w:i/>
          <w:iCs/>
        </w:rPr>
      </w:pPr>
      <w:r w:rsidRPr="1880B8BE">
        <w:rPr>
          <w:i/>
          <w:iCs/>
        </w:rPr>
        <w:t>3.2.14.3 Processing</w:t>
      </w:r>
    </w:p>
    <w:p w14:paraId="64D7BAFF" w14:textId="5C4AF5EC" w:rsidR="2CDCDFD2" w:rsidRDefault="2CDCDFD2" w:rsidP="1880B8BE">
      <w:pPr>
        <w:spacing w:line="259" w:lineRule="auto"/>
      </w:pPr>
      <w:r>
        <w:t xml:space="preserve">Aggregate and cache scores; respect </w:t>
      </w:r>
      <w:proofErr w:type="spellStart"/>
      <w:r>
        <w:t>ToS</w:t>
      </w:r>
      <w:proofErr w:type="spellEnd"/>
      <w:r>
        <w:t xml:space="preserve"> and rate limits.</w:t>
      </w:r>
    </w:p>
    <w:p w14:paraId="32D40F54" w14:textId="65EBB09F" w:rsidR="03291309" w:rsidRDefault="03291309"/>
    <w:p w14:paraId="3575628E" w14:textId="56E8DB05" w:rsidR="2CDCDFD2" w:rsidRDefault="2CDCDFD2" w:rsidP="3417DDB3">
      <w:pPr>
        <w:rPr>
          <w:i/>
          <w:iCs/>
        </w:rPr>
      </w:pPr>
      <w:r w:rsidRPr="1880B8BE">
        <w:rPr>
          <w:i/>
          <w:iCs/>
        </w:rPr>
        <w:t>3.2.14.4 Outputs</w:t>
      </w:r>
    </w:p>
    <w:p w14:paraId="2D2B6B2B" w14:textId="2585B171" w:rsidR="2CDCDFD2" w:rsidRDefault="2CDCDFD2" w:rsidP="1880B8BE">
      <w:pPr>
        <w:spacing w:line="259" w:lineRule="auto"/>
      </w:pPr>
      <w:r>
        <w:t>Display critic scores/quotes or link to external pages.</w:t>
      </w:r>
    </w:p>
    <w:p w14:paraId="5A000C69" w14:textId="0317DA0C" w:rsidR="03291309" w:rsidRDefault="03291309"/>
    <w:p w14:paraId="40919E11" w14:textId="0B577679" w:rsidR="2CDCDFD2" w:rsidRDefault="2CDCDFD2" w:rsidP="3417DDB3">
      <w:pPr>
        <w:rPr>
          <w:i/>
          <w:iCs/>
        </w:rPr>
      </w:pPr>
      <w:r w:rsidRPr="3417DDB3">
        <w:rPr>
          <w:i/>
          <w:iCs/>
        </w:rPr>
        <w:t>3.2.14.5 Error Handling</w:t>
      </w:r>
    </w:p>
    <w:p w14:paraId="56121036" w14:textId="064A9889" w:rsidR="03291309" w:rsidRDefault="2CDCDFD2">
      <w:r>
        <w:t>Display “Reviews Unavailable” fallback and log API failures.</w:t>
      </w:r>
    </w:p>
    <w:p w14:paraId="0759A3C1" w14:textId="7AEA60C4" w:rsidR="001543BB" w:rsidRDefault="001163D2" w:rsidP="001543BB">
      <w:pPr>
        <w:pStyle w:val="Heading2"/>
      </w:pPr>
      <w:bookmarkStart w:id="47" w:name="_Toc506458792"/>
      <w:bookmarkStart w:id="48" w:name="_Toc506459158"/>
      <w:r>
        <w:t>3.3 Use Cases</w:t>
      </w:r>
      <w:bookmarkEnd w:id="47"/>
      <w:bookmarkEnd w:id="48"/>
    </w:p>
    <w:p w14:paraId="17BC3765" w14:textId="62F41B6E" w:rsidR="001163D2" w:rsidRDefault="001163D2">
      <w:pPr>
        <w:pStyle w:val="Heading3"/>
      </w:pPr>
      <w:bookmarkStart w:id="49" w:name="_Toc506458793"/>
      <w:bookmarkStart w:id="50" w:name="_Toc506459159"/>
      <w:r>
        <w:t xml:space="preserve">3.3.1 </w:t>
      </w:r>
      <w:r w:rsidR="39B9A903">
        <w:t>Purchase Ticket</w:t>
      </w:r>
      <w:bookmarkEnd w:id="49"/>
      <w:bookmarkEnd w:id="50"/>
    </w:p>
    <w:p w14:paraId="7247661B" w14:textId="720AB758" w:rsidR="39B9A903" w:rsidRDefault="39B9A903" w:rsidP="1880B8BE">
      <w:r>
        <w:t>Primary actor: Customer (guest or logged-in)</w:t>
      </w:r>
    </w:p>
    <w:p w14:paraId="19034646" w14:textId="73C7E140" w:rsidR="1880B8BE" w:rsidRDefault="7276BC93" w:rsidP="1880B8BE">
      <w:r>
        <w:t>Flow of Events:</w:t>
      </w:r>
    </w:p>
    <w:p w14:paraId="6F4D7B02" w14:textId="6D1356A5" w:rsidR="7276BC93" w:rsidRDefault="7276BC93" w:rsidP="2FEF5C6C">
      <w:pPr>
        <w:pStyle w:val="ListParagraph"/>
        <w:numPr>
          <w:ilvl w:val="0"/>
          <w:numId w:val="4"/>
        </w:numPr>
        <w:rPr>
          <w:szCs w:val="24"/>
        </w:rPr>
      </w:pPr>
      <w:r w:rsidRPr="2FEF5C6C">
        <w:rPr>
          <w:szCs w:val="24"/>
        </w:rPr>
        <w:t>Customer selects movie and showtime.</w:t>
      </w:r>
    </w:p>
    <w:p w14:paraId="77203A20" w14:textId="5F44BCE8" w:rsidR="7276BC93" w:rsidRDefault="7276BC93" w:rsidP="2FEF5C6C">
      <w:pPr>
        <w:pStyle w:val="ListParagraph"/>
        <w:numPr>
          <w:ilvl w:val="0"/>
          <w:numId w:val="4"/>
        </w:numPr>
        <w:rPr>
          <w:szCs w:val="24"/>
        </w:rPr>
      </w:pPr>
      <w:r w:rsidRPr="2FEF5C6C">
        <w:rPr>
          <w:szCs w:val="24"/>
        </w:rPr>
        <w:t xml:space="preserve">System displays seat map (if Deluxe) or confirms general admission </w:t>
      </w:r>
      <w:r w:rsidRPr="0F76662D">
        <w:rPr>
          <w:szCs w:val="24"/>
        </w:rPr>
        <w:t xml:space="preserve">availability </w:t>
      </w:r>
      <w:r w:rsidRPr="7D4E8549">
        <w:rPr>
          <w:szCs w:val="24"/>
        </w:rPr>
        <w:t>(Regular).</w:t>
      </w:r>
    </w:p>
    <w:p w14:paraId="1E21BD36" w14:textId="358A64AE" w:rsidR="7276BC93" w:rsidRDefault="7276BC93" w:rsidP="7D4E8549">
      <w:pPr>
        <w:pStyle w:val="ListParagraph"/>
        <w:numPr>
          <w:ilvl w:val="0"/>
          <w:numId w:val="4"/>
        </w:numPr>
        <w:rPr>
          <w:szCs w:val="24"/>
        </w:rPr>
      </w:pPr>
      <w:r w:rsidRPr="7D4E8549">
        <w:rPr>
          <w:szCs w:val="24"/>
        </w:rPr>
        <w:t>Customer selects seats/quantity (≤ 20) and proceeds.</w:t>
      </w:r>
    </w:p>
    <w:p w14:paraId="54C06427" w14:textId="5927B679" w:rsidR="7276BC93" w:rsidRDefault="7276BC93" w:rsidP="7D4E8549">
      <w:pPr>
        <w:pStyle w:val="ListParagraph"/>
        <w:numPr>
          <w:ilvl w:val="0"/>
          <w:numId w:val="4"/>
        </w:numPr>
        <w:rPr>
          <w:szCs w:val="24"/>
        </w:rPr>
      </w:pPr>
      <w:r w:rsidRPr="7D4E8549">
        <w:rPr>
          <w:szCs w:val="24"/>
        </w:rPr>
        <w:t>System holds selected seats for up to 5 minutes.</w:t>
      </w:r>
    </w:p>
    <w:p w14:paraId="144391FA" w14:textId="7A42FB04" w:rsidR="7276BC93" w:rsidRDefault="7276BC93" w:rsidP="7D4E8549">
      <w:pPr>
        <w:pStyle w:val="ListParagraph"/>
        <w:numPr>
          <w:ilvl w:val="0"/>
          <w:numId w:val="4"/>
        </w:numPr>
        <w:rPr>
          <w:szCs w:val="24"/>
        </w:rPr>
      </w:pPr>
      <w:r w:rsidRPr="65E507AB">
        <w:rPr>
          <w:szCs w:val="24"/>
        </w:rPr>
        <w:t xml:space="preserve">Customer enters payment info (or selected saved </w:t>
      </w:r>
      <w:r w:rsidRPr="5BA90C50">
        <w:rPr>
          <w:szCs w:val="24"/>
        </w:rPr>
        <w:t>payment/loyalty points) and confirms.</w:t>
      </w:r>
    </w:p>
    <w:p w14:paraId="789C804D" w14:textId="7A466403" w:rsidR="7276BC93" w:rsidRDefault="7276BC93" w:rsidP="5BA90C50">
      <w:pPr>
        <w:pStyle w:val="ListParagraph"/>
        <w:numPr>
          <w:ilvl w:val="0"/>
          <w:numId w:val="4"/>
        </w:numPr>
        <w:rPr>
          <w:szCs w:val="24"/>
        </w:rPr>
      </w:pPr>
      <w:r w:rsidRPr="5BA90C50">
        <w:rPr>
          <w:szCs w:val="24"/>
        </w:rPr>
        <w:t>System processes payment and, on success, mints unique ticket token(s), updates seat inventory, and issues e-ticket(s) (email or print).</w:t>
      </w:r>
    </w:p>
    <w:p w14:paraId="32E30038" w14:textId="4C2579F7" w:rsidR="7276BC93" w:rsidRDefault="7276BC93" w:rsidP="5BA90C50">
      <w:pPr>
        <w:pStyle w:val="ListParagraph"/>
        <w:numPr>
          <w:ilvl w:val="0"/>
          <w:numId w:val="4"/>
        </w:numPr>
        <w:rPr>
          <w:szCs w:val="24"/>
        </w:rPr>
      </w:pPr>
      <w:r w:rsidRPr="5BA90C50">
        <w:rPr>
          <w:szCs w:val="24"/>
        </w:rPr>
        <w:t>System displays confirmation and prompts optional feedback.</w:t>
      </w:r>
    </w:p>
    <w:p w14:paraId="1ECCD8D5" w14:textId="3EF5D388" w:rsidR="7276BC93" w:rsidRDefault="7276BC93" w:rsidP="5BA90C50">
      <w:r w:rsidRPr="5BA90C50">
        <w:t>Assumptions/Entry conditions:</w:t>
      </w:r>
    </w:p>
    <w:p w14:paraId="68ADB16D" w14:textId="362E9DB6" w:rsidR="7276BC93" w:rsidRDefault="7276BC93" w:rsidP="5BA90C50">
      <w:pPr>
        <w:pStyle w:val="ListParagraph"/>
        <w:numPr>
          <w:ilvl w:val="0"/>
          <w:numId w:val="9"/>
        </w:numPr>
        <w:rPr>
          <w:szCs w:val="24"/>
        </w:rPr>
      </w:pPr>
      <w:r w:rsidRPr="5BA90C50">
        <w:rPr>
          <w:szCs w:val="24"/>
        </w:rPr>
        <w:t>The showtime exists and has available seats/tickets.</w:t>
      </w:r>
    </w:p>
    <w:p w14:paraId="33EF785C" w14:textId="7D7BBF22" w:rsidR="7276BC93" w:rsidRDefault="7276BC93" w:rsidP="5BA90C50">
      <w:pPr>
        <w:pStyle w:val="ListParagraph"/>
        <w:numPr>
          <w:ilvl w:val="0"/>
          <w:numId w:val="9"/>
        </w:numPr>
        <w:rPr>
          <w:szCs w:val="24"/>
        </w:rPr>
      </w:pPr>
      <w:r w:rsidRPr="5BA90C50">
        <w:rPr>
          <w:szCs w:val="24"/>
        </w:rPr>
        <w:lastRenderedPageBreak/>
        <w:t>Payment gateway is reachable.</w:t>
      </w:r>
    </w:p>
    <w:p w14:paraId="581F78A8" w14:textId="5ACFECF7" w:rsidR="7276BC93" w:rsidRDefault="7276BC93" w:rsidP="5BA90C50">
      <w:pPr>
        <w:pStyle w:val="ListParagraph"/>
        <w:numPr>
          <w:ilvl w:val="0"/>
          <w:numId w:val="9"/>
        </w:numPr>
        <w:rPr>
          <w:szCs w:val="24"/>
        </w:rPr>
      </w:pPr>
      <w:r w:rsidRPr="5BA90C50">
        <w:rPr>
          <w:szCs w:val="24"/>
        </w:rPr>
        <w:t>User is within the 14-day to 10-minute purchase window.</w:t>
      </w:r>
    </w:p>
    <w:p w14:paraId="04C287D2" w14:textId="6D91D401" w:rsidR="5BA90C50" w:rsidRDefault="5BA90C50" w:rsidP="5BA90C50"/>
    <w:p w14:paraId="37A6812A" w14:textId="1CC9719F" w:rsidR="001163D2" w:rsidRDefault="001163D2" w:rsidP="5BA90C50">
      <w:pPr>
        <w:pStyle w:val="Heading3"/>
      </w:pPr>
      <w:bookmarkStart w:id="51" w:name="_Toc506458794"/>
      <w:bookmarkStart w:id="52" w:name="_Toc506459160"/>
      <w:r>
        <w:t xml:space="preserve">3.3.2 </w:t>
      </w:r>
      <w:r w:rsidR="5D9E54B7">
        <w:t>Manage Account/Loyalty</w:t>
      </w:r>
      <w:bookmarkEnd w:id="51"/>
      <w:bookmarkEnd w:id="52"/>
    </w:p>
    <w:p w14:paraId="1E9D9735" w14:textId="0022B51A" w:rsidR="5D9E54B7" w:rsidRDefault="5D9E54B7" w:rsidP="5BA90C50">
      <w:r>
        <w:t>Primary actor: Registered Customer, System</w:t>
      </w:r>
    </w:p>
    <w:p w14:paraId="1AED68EB" w14:textId="0D0A0C8E" w:rsidR="5D9E54B7" w:rsidRDefault="5D9E54B7" w:rsidP="5BA90C50">
      <w:r>
        <w:t xml:space="preserve">Flow of Events: </w:t>
      </w:r>
    </w:p>
    <w:p w14:paraId="68B80338" w14:textId="1ADD2227" w:rsidR="5D9E54B7" w:rsidRDefault="5D9E54B7" w:rsidP="5BA90C50">
      <w:pPr>
        <w:pStyle w:val="ListParagraph"/>
        <w:numPr>
          <w:ilvl w:val="0"/>
          <w:numId w:val="8"/>
        </w:numPr>
        <w:rPr>
          <w:szCs w:val="24"/>
        </w:rPr>
      </w:pPr>
      <w:r w:rsidRPr="5BA90C50">
        <w:rPr>
          <w:szCs w:val="24"/>
        </w:rPr>
        <w:t>Customer navigates to account page and logs in.</w:t>
      </w:r>
    </w:p>
    <w:p w14:paraId="254FC742" w14:textId="25DE1779" w:rsidR="5D9E54B7" w:rsidRDefault="5D9E54B7" w:rsidP="5BA90C50">
      <w:pPr>
        <w:pStyle w:val="ListParagraph"/>
        <w:numPr>
          <w:ilvl w:val="0"/>
          <w:numId w:val="8"/>
        </w:numPr>
        <w:rPr>
          <w:szCs w:val="24"/>
        </w:rPr>
      </w:pPr>
      <w:r w:rsidRPr="5BA90C50">
        <w:rPr>
          <w:szCs w:val="24"/>
        </w:rPr>
        <w:t>System authenticates user and displays account dashboard.</w:t>
      </w:r>
    </w:p>
    <w:p w14:paraId="557FA743" w14:textId="452A7C74" w:rsidR="5D9E54B7" w:rsidRDefault="5D9E54B7" w:rsidP="5BA90C50">
      <w:pPr>
        <w:pStyle w:val="ListParagraph"/>
        <w:numPr>
          <w:ilvl w:val="0"/>
          <w:numId w:val="8"/>
        </w:numPr>
        <w:rPr>
          <w:szCs w:val="24"/>
        </w:rPr>
      </w:pPr>
      <w:r w:rsidRPr="5BA90C50">
        <w:rPr>
          <w:szCs w:val="24"/>
        </w:rPr>
        <w:t>Customer views/updates personal info, payment methods, or loyalty settings; views purchase history and points.</w:t>
      </w:r>
    </w:p>
    <w:p w14:paraId="3630FAC4" w14:textId="5C448E27" w:rsidR="5D9E54B7" w:rsidRDefault="5D9E54B7" w:rsidP="5BA90C50">
      <w:pPr>
        <w:pStyle w:val="ListParagraph"/>
        <w:numPr>
          <w:ilvl w:val="0"/>
          <w:numId w:val="8"/>
        </w:numPr>
        <w:rPr>
          <w:szCs w:val="24"/>
        </w:rPr>
      </w:pPr>
      <w:r w:rsidRPr="5BA90C50">
        <w:rPr>
          <w:szCs w:val="24"/>
        </w:rPr>
        <w:t>System saves changes and updates loyalty balances where applicable.</w:t>
      </w:r>
    </w:p>
    <w:p w14:paraId="662FCEB4" w14:textId="48B4F4A4" w:rsidR="5D9E54B7" w:rsidRDefault="5D9E54B7" w:rsidP="5BA90C50">
      <w:r w:rsidRPr="5BA90C50">
        <w:t>Assumptions/Entry conditions:</w:t>
      </w:r>
    </w:p>
    <w:p w14:paraId="24EB5651" w14:textId="2D19716C" w:rsidR="5D9E54B7" w:rsidRDefault="5D9E54B7" w:rsidP="5BA90C50">
      <w:pPr>
        <w:pStyle w:val="ListParagraph"/>
        <w:numPr>
          <w:ilvl w:val="0"/>
          <w:numId w:val="7"/>
        </w:numPr>
        <w:rPr>
          <w:szCs w:val="24"/>
        </w:rPr>
      </w:pPr>
      <w:r w:rsidRPr="5BA90C50">
        <w:rPr>
          <w:szCs w:val="24"/>
        </w:rPr>
        <w:t>Customer has an existing account (or completes registration).</w:t>
      </w:r>
    </w:p>
    <w:p w14:paraId="24342D0F" w14:textId="183FA676" w:rsidR="5D9E54B7" w:rsidRDefault="5D9E54B7" w:rsidP="5BA90C50">
      <w:pPr>
        <w:pStyle w:val="ListParagraph"/>
        <w:numPr>
          <w:ilvl w:val="0"/>
          <w:numId w:val="7"/>
        </w:numPr>
        <w:rPr>
          <w:szCs w:val="24"/>
        </w:rPr>
      </w:pPr>
      <w:r w:rsidRPr="5BA90C50">
        <w:rPr>
          <w:szCs w:val="24"/>
        </w:rPr>
        <w:t>Authentication services are available.</w:t>
      </w:r>
    </w:p>
    <w:p w14:paraId="335FBCF9" w14:textId="569A8297" w:rsidR="5D9E54B7" w:rsidRDefault="5D9E54B7" w:rsidP="5BA90C50">
      <w:pPr>
        <w:pStyle w:val="ListParagraph"/>
        <w:numPr>
          <w:ilvl w:val="0"/>
          <w:numId w:val="7"/>
        </w:numPr>
        <w:rPr>
          <w:szCs w:val="24"/>
        </w:rPr>
      </w:pPr>
      <w:r w:rsidRPr="5BA90C50">
        <w:rPr>
          <w:szCs w:val="24"/>
        </w:rPr>
        <w:t>Single-session policy is enforced.</w:t>
      </w:r>
    </w:p>
    <w:p w14:paraId="43BF7B3F" w14:textId="260966C5" w:rsidR="5BA90C50" w:rsidRDefault="5BA90C50" w:rsidP="5BA90C50"/>
    <w:p w14:paraId="53D1FB15" w14:textId="464113A5" w:rsidR="5D9E54B7" w:rsidRDefault="5D9E54B7" w:rsidP="5BA90C50">
      <w:pPr>
        <w:rPr>
          <w:b/>
          <w:bCs/>
        </w:rPr>
      </w:pPr>
      <w:r w:rsidRPr="5BA90C50">
        <w:rPr>
          <w:b/>
          <w:bCs/>
        </w:rPr>
        <w:t>3.3.3 Administrative Override/Manage Showtimes</w:t>
      </w:r>
    </w:p>
    <w:p w14:paraId="5BBE2222" w14:textId="71E22AB9" w:rsidR="5D9E54B7" w:rsidRDefault="5D9E54B7" w:rsidP="5BA90C50">
      <w:r w:rsidRPr="5BA90C50">
        <w:t>Primary actor: Administrator (staff)</w:t>
      </w:r>
    </w:p>
    <w:p w14:paraId="0C5D615E" w14:textId="772A2DC4" w:rsidR="5D9E54B7" w:rsidRDefault="5D9E54B7" w:rsidP="5BA90C50">
      <w:r w:rsidRPr="5BA90C50">
        <w:t>Flow of Events:</w:t>
      </w:r>
    </w:p>
    <w:p w14:paraId="33D8C2E3" w14:textId="6B0BC1F1" w:rsidR="5D9E54B7" w:rsidRDefault="5D9E54B7" w:rsidP="5BA90C50">
      <w:pPr>
        <w:pStyle w:val="ListParagraph"/>
        <w:numPr>
          <w:ilvl w:val="0"/>
          <w:numId w:val="6"/>
        </w:numPr>
        <w:rPr>
          <w:szCs w:val="24"/>
        </w:rPr>
      </w:pPr>
      <w:r w:rsidRPr="5BA90C50">
        <w:rPr>
          <w:szCs w:val="24"/>
        </w:rPr>
        <w:t>Admin logs into admin portal with elevated credentials.</w:t>
      </w:r>
    </w:p>
    <w:p w14:paraId="6BFD7908" w14:textId="767D8372" w:rsidR="5D9E54B7" w:rsidRDefault="5D9E54B7" w:rsidP="5BA90C50">
      <w:pPr>
        <w:pStyle w:val="ListParagraph"/>
        <w:numPr>
          <w:ilvl w:val="0"/>
          <w:numId w:val="6"/>
        </w:numPr>
        <w:rPr>
          <w:szCs w:val="24"/>
        </w:rPr>
      </w:pPr>
      <w:r w:rsidRPr="5BA90C50">
        <w:rPr>
          <w:szCs w:val="24"/>
        </w:rPr>
        <w:t xml:space="preserve">Admin views dashboard (schedules, sales, flagged </w:t>
      </w:r>
      <w:r w:rsidRPr="75E870AD">
        <w:rPr>
          <w:szCs w:val="24"/>
        </w:rPr>
        <w:t>issues).</w:t>
      </w:r>
    </w:p>
    <w:p w14:paraId="22F10870" w14:textId="4946313C" w:rsidR="5D9E54B7" w:rsidRDefault="5D9E54B7" w:rsidP="75E870AD">
      <w:pPr>
        <w:pStyle w:val="ListParagraph"/>
        <w:numPr>
          <w:ilvl w:val="0"/>
          <w:numId w:val="6"/>
        </w:numPr>
        <w:rPr>
          <w:szCs w:val="24"/>
        </w:rPr>
      </w:pPr>
      <w:r w:rsidRPr="7AA3F1A2">
        <w:rPr>
          <w:szCs w:val="24"/>
        </w:rPr>
        <w:t>For showtime management: Admin adds/edits/removes movie showtimes; system validates conflicts and publishes updates.</w:t>
      </w:r>
    </w:p>
    <w:p w14:paraId="11CD78FC" w14:textId="17ED0DDC" w:rsidR="5D9E54B7" w:rsidRDefault="5D9E54B7" w:rsidP="7AA3F1A2">
      <w:pPr>
        <w:pStyle w:val="ListParagraph"/>
        <w:numPr>
          <w:ilvl w:val="0"/>
          <w:numId w:val="6"/>
        </w:numPr>
        <w:rPr>
          <w:szCs w:val="24"/>
        </w:rPr>
      </w:pPr>
      <w:r w:rsidRPr="7AA3F1A2">
        <w:rPr>
          <w:szCs w:val="24"/>
        </w:rPr>
        <w:t>For override: Admin locates order, executes permitted override (refund, reissue, release seats), and confirms action.</w:t>
      </w:r>
    </w:p>
    <w:p w14:paraId="69CB3189" w14:textId="0B5DD4B5" w:rsidR="5D9E54B7" w:rsidRDefault="5D9E54B7" w:rsidP="7AA3F1A2">
      <w:pPr>
        <w:pStyle w:val="ListParagraph"/>
        <w:numPr>
          <w:ilvl w:val="0"/>
          <w:numId w:val="6"/>
        </w:numPr>
        <w:rPr>
          <w:szCs w:val="24"/>
        </w:rPr>
      </w:pPr>
      <w:r w:rsidRPr="7AA3F1A2">
        <w:rPr>
          <w:szCs w:val="24"/>
        </w:rPr>
        <w:t>System records an audit log for every admin action</w:t>
      </w:r>
    </w:p>
    <w:p w14:paraId="18A21F1E" w14:textId="2576A7D4" w:rsidR="5D9E54B7" w:rsidRDefault="5D9E54B7" w:rsidP="7AA3F1A2">
      <w:r w:rsidRPr="7AA3F1A2">
        <w:t xml:space="preserve">Assumptions/Entry conditions: </w:t>
      </w:r>
    </w:p>
    <w:p w14:paraId="4A168189" w14:textId="51C0F2FE" w:rsidR="5D9E54B7" w:rsidRDefault="5D9E54B7" w:rsidP="7AA3F1A2">
      <w:pPr>
        <w:pStyle w:val="ListParagraph"/>
        <w:numPr>
          <w:ilvl w:val="0"/>
          <w:numId w:val="10"/>
        </w:numPr>
        <w:rPr>
          <w:szCs w:val="24"/>
        </w:rPr>
      </w:pPr>
      <w:r w:rsidRPr="7AA3F1A2">
        <w:rPr>
          <w:szCs w:val="24"/>
        </w:rPr>
        <w:t>Admin credentials (and MFA if required) are valid.</w:t>
      </w:r>
    </w:p>
    <w:p w14:paraId="63381286" w14:textId="7E711DD2" w:rsidR="5D9E54B7" w:rsidRDefault="5D9E54B7" w:rsidP="7AA3F1A2">
      <w:pPr>
        <w:pStyle w:val="ListParagraph"/>
        <w:numPr>
          <w:ilvl w:val="0"/>
          <w:numId w:val="10"/>
        </w:numPr>
        <w:rPr>
          <w:szCs w:val="24"/>
        </w:rPr>
      </w:pPr>
      <w:r w:rsidRPr="7AA3F1A2">
        <w:rPr>
          <w:szCs w:val="24"/>
        </w:rPr>
        <w:t>Admin role authorizes requested actions.</w:t>
      </w:r>
    </w:p>
    <w:p w14:paraId="24826F06" w14:textId="5EE90DFA" w:rsidR="5D9E54B7" w:rsidRDefault="5D9E54B7" w:rsidP="7AA3F1A2">
      <w:pPr>
        <w:pStyle w:val="ListParagraph"/>
        <w:numPr>
          <w:ilvl w:val="0"/>
          <w:numId w:val="10"/>
        </w:numPr>
        <w:rPr>
          <w:szCs w:val="24"/>
        </w:rPr>
      </w:pPr>
      <w:r w:rsidRPr="7AA3F1A2">
        <w:rPr>
          <w:szCs w:val="24"/>
        </w:rPr>
        <w:t>Audit/logging service is operational.</w:t>
      </w:r>
    </w:p>
    <w:p w14:paraId="6DA2F469" w14:textId="77777777" w:rsidR="001543BB" w:rsidRDefault="001543BB" w:rsidP="001543BB"/>
    <w:p w14:paraId="041189DB" w14:textId="3B412630" w:rsidR="001543BB" w:rsidRPr="001543BB" w:rsidRDefault="001543BB" w:rsidP="001543BB">
      <w:r>
        <w:rPr>
          <w:noProof/>
        </w:rPr>
        <w:lastRenderedPageBreak/>
        <w:drawing>
          <wp:inline distT="0" distB="0" distL="0" distR="0" wp14:anchorId="4D62CAED" wp14:editId="0FB9B0B4">
            <wp:extent cx="3927423" cy="3876856"/>
            <wp:effectExtent l="0" t="0" r="0" b="0"/>
            <wp:docPr id="1185649000" name="Picture 1" descr="A diagram of a movie ticke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49000" name="Picture 1" descr="A diagram of a movie ticketing syste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51166" cy="3900293"/>
                    </a:xfrm>
                    <a:prstGeom prst="rect">
                      <a:avLst/>
                    </a:prstGeom>
                  </pic:spPr>
                </pic:pic>
              </a:graphicData>
            </a:graphic>
          </wp:inline>
        </w:drawing>
      </w:r>
    </w:p>
    <w:p w14:paraId="09B5EBD9" w14:textId="77777777" w:rsidR="001163D2" w:rsidRDefault="001163D2">
      <w:pPr>
        <w:pStyle w:val="Heading2"/>
      </w:pPr>
      <w:bookmarkStart w:id="53" w:name="_Toc506458795"/>
      <w:bookmarkStart w:id="54" w:name="_Toc506459161"/>
      <w:r>
        <w:t>3.4 Classes / Objects</w:t>
      </w:r>
      <w:bookmarkEnd w:id="53"/>
      <w:bookmarkEnd w:id="54"/>
    </w:p>
    <w:p w14:paraId="2325912A" w14:textId="25082FE3" w:rsidR="001163D2" w:rsidRDefault="001163D2">
      <w:pPr>
        <w:pStyle w:val="Heading3"/>
      </w:pPr>
      <w:bookmarkStart w:id="55" w:name="_Toc506458796"/>
      <w:bookmarkStart w:id="56" w:name="_Toc506459162"/>
      <w:r>
        <w:t xml:space="preserve">3.4.1 </w:t>
      </w:r>
      <w:bookmarkEnd w:id="55"/>
      <w:bookmarkEnd w:id="56"/>
      <w:r w:rsidR="00E75B4F">
        <w:t>Movie</w:t>
      </w:r>
    </w:p>
    <w:p w14:paraId="163447D8" w14:textId="3C3B1B78" w:rsidR="00E75B4F" w:rsidRDefault="001163D2">
      <w:r>
        <w:t>3.4.1.1 Attributes</w:t>
      </w:r>
    </w:p>
    <w:p w14:paraId="53F78075" w14:textId="0EF82887" w:rsidR="00E75B4F" w:rsidRDefault="00E75B4F" w:rsidP="00E75B4F">
      <w:pPr>
        <w:pStyle w:val="ListParagraph"/>
        <w:numPr>
          <w:ilvl w:val="0"/>
          <w:numId w:val="18"/>
        </w:numPr>
      </w:pPr>
      <w:proofErr w:type="spellStart"/>
      <w:r>
        <w:t>movieID</w:t>
      </w:r>
      <w:proofErr w:type="spellEnd"/>
      <w:r>
        <w:t>: integer</w:t>
      </w:r>
    </w:p>
    <w:p w14:paraId="29238E79" w14:textId="7E75C997" w:rsidR="00E75B4F" w:rsidRDefault="00E75B4F" w:rsidP="00E75B4F">
      <w:pPr>
        <w:pStyle w:val="ListParagraph"/>
        <w:numPr>
          <w:ilvl w:val="0"/>
          <w:numId w:val="18"/>
        </w:numPr>
      </w:pPr>
      <w:r>
        <w:t>title: string</w:t>
      </w:r>
    </w:p>
    <w:p w14:paraId="768FED29" w14:textId="1E84CF97" w:rsidR="00E75B4F" w:rsidRDefault="00E75B4F" w:rsidP="00E75B4F">
      <w:pPr>
        <w:pStyle w:val="ListParagraph"/>
        <w:numPr>
          <w:ilvl w:val="0"/>
          <w:numId w:val="18"/>
        </w:numPr>
      </w:pPr>
      <w:r>
        <w:t>genre: string</w:t>
      </w:r>
    </w:p>
    <w:p w14:paraId="2E07056F" w14:textId="2EFD90AA" w:rsidR="00E75B4F" w:rsidRDefault="00E75B4F" w:rsidP="00E75B4F">
      <w:pPr>
        <w:pStyle w:val="ListParagraph"/>
        <w:numPr>
          <w:ilvl w:val="0"/>
          <w:numId w:val="18"/>
        </w:numPr>
      </w:pPr>
      <w:r>
        <w:t>duration: float</w:t>
      </w:r>
    </w:p>
    <w:p w14:paraId="30AE176B" w14:textId="6415A67A" w:rsidR="00E75B4F" w:rsidRDefault="00E75B4F" w:rsidP="00E75B4F">
      <w:pPr>
        <w:pStyle w:val="ListParagraph"/>
        <w:numPr>
          <w:ilvl w:val="0"/>
          <w:numId w:val="18"/>
        </w:numPr>
      </w:pPr>
      <w:r>
        <w:t>rating: string</w:t>
      </w:r>
    </w:p>
    <w:p w14:paraId="03EF4D8A" w14:textId="77777777" w:rsidR="00E75B4F" w:rsidRDefault="00E75B4F" w:rsidP="00E75B4F"/>
    <w:p w14:paraId="3FCA3797" w14:textId="77777777" w:rsidR="001163D2" w:rsidRDefault="001163D2">
      <w:r>
        <w:t>3.4.1.2 Functions</w:t>
      </w:r>
    </w:p>
    <w:p w14:paraId="4CC28400" w14:textId="20B57CDF" w:rsidR="00E75B4F" w:rsidRDefault="00E75B4F" w:rsidP="00E75B4F">
      <w:pPr>
        <w:pStyle w:val="ListParagraph"/>
        <w:numPr>
          <w:ilvl w:val="0"/>
          <w:numId w:val="18"/>
        </w:numPr>
      </w:pPr>
      <w:proofErr w:type="spellStart"/>
      <w:proofErr w:type="gramStart"/>
      <w:r>
        <w:t>getShowtimes</w:t>
      </w:r>
      <w:proofErr w:type="spellEnd"/>
      <w:r>
        <w:t>(</w:t>
      </w:r>
      <w:proofErr w:type="gramEnd"/>
      <w:r>
        <w:t>): retrieves all showtimes for a movie</w:t>
      </w:r>
    </w:p>
    <w:p w14:paraId="04C8D348" w14:textId="1A663472" w:rsidR="00E75B4F" w:rsidRDefault="00E75B4F" w:rsidP="00E75B4F">
      <w:pPr>
        <w:pStyle w:val="ListParagraph"/>
        <w:numPr>
          <w:ilvl w:val="0"/>
          <w:numId w:val="18"/>
        </w:numPr>
      </w:pPr>
      <w:proofErr w:type="spellStart"/>
      <w:proofErr w:type="gramStart"/>
      <w:r>
        <w:t>updateDetails</w:t>
      </w:r>
      <w:proofErr w:type="spellEnd"/>
      <w:r>
        <w:t>(</w:t>
      </w:r>
      <w:proofErr w:type="gramEnd"/>
      <w:r>
        <w:t>): modifies movie information</w:t>
      </w:r>
    </w:p>
    <w:p w14:paraId="5A81A1F1" w14:textId="4663F669" w:rsidR="00E75B4F" w:rsidRDefault="00E75B4F" w:rsidP="00E75B4F">
      <w:pPr>
        <w:pStyle w:val="ListParagraph"/>
        <w:numPr>
          <w:ilvl w:val="0"/>
          <w:numId w:val="18"/>
        </w:numPr>
      </w:pPr>
      <w:proofErr w:type="spellStart"/>
      <w:proofErr w:type="gramStart"/>
      <w:r>
        <w:t>getAverageRating</w:t>
      </w:r>
      <w:proofErr w:type="spellEnd"/>
      <w:r>
        <w:t>(</w:t>
      </w:r>
      <w:proofErr w:type="gramEnd"/>
      <w:r>
        <w:t>): calculates and returns average user rating</w:t>
      </w:r>
    </w:p>
    <w:p w14:paraId="4BC382CE" w14:textId="0D2B2F4E" w:rsidR="001163D2" w:rsidRDefault="001163D2"/>
    <w:p w14:paraId="7F8145B6" w14:textId="0B06764D" w:rsidR="00E75B4F" w:rsidRDefault="001163D2" w:rsidP="00BF4D85">
      <w:pPr>
        <w:pStyle w:val="Heading3"/>
      </w:pPr>
      <w:bookmarkStart w:id="57" w:name="_Toc506458797"/>
      <w:bookmarkStart w:id="58" w:name="_Toc506459163"/>
      <w:r>
        <w:t xml:space="preserve">3.4.2 </w:t>
      </w:r>
      <w:bookmarkEnd w:id="57"/>
      <w:bookmarkEnd w:id="58"/>
      <w:r w:rsidR="00E75B4F">
        <w:t>Showtime</w:t>
      </w:r>
    </w:p>
    <w:p w14:paraId="42285FAF" w14:textId="2797B0AE" w:rsidR="00E75B4F" w:rsidRDefault="00E75B4F" w:rsidP="00E75B4F">
      <w:r>
        <w:t>3.4.2.1 Attributes</w:t>
      </w:r>
    </w:p>
    <w:p w14:paraId="21EB9045" w14:textId="6A7F70AB" w:rsidR="00E75B4F" w:rsidRDefault="00E75B4F" w:rsidP="00E75B4F">
      <w:pPr>
        <w:pStyle w:val="ListParagraph"/>
        <w:numPr>
          <w:ilvl w:val="0"/>
          <w:numId w:val="18"/>
        </w:numPr>
      </w:pPr>
      <w:proofErr w:type="spellStart"/>
      <w:r>
        <w:t>showtimeID</w:t>
      </w:r>
      <w:proofErr w:type="spellEnd"/>
      <w:r>
        <w:t>: integer</w:t>
      </w:r>
    </w:p>
    <w:p w14:paraId="650A7CC8" w14:textId="5385B3E1" w:rsidR="00E75B4F" w:rsidRDefault="00E75B4F" w:rsidP="00E75B4F">
      <w:pPr>
        <w:pStyle w:val="ListParagraph"/>
        <w:numPr>
          <w:ilvl w:val="0"/>
          <w:numId w:val="18"/>
        </w:numPr>
      </w:pPr>
      <w:proofErr w:type="spellStart"/>
      <w:r>
        <w:t>movieID</w:t>
      </w:r>
      <w:proofErr w:type="spellEnd"/>
      <w:r>
        <w:t>: integer</w:t>
      </w:r>
    </w:p>
    <w:p w14:paraId="5E61FD11" w14:textId="4FEE09E5" w:rsidR="00E75B4F" w:rsidRDefault="00E75B4F" w:rsidP="00E75B4F">
      <w:pPr>
        <w:pStyle w:val="ListParagraph"/>
        <w:numPr>
          <w:ilvl w:val="0"/>
          <w:numId w:val="18"/>
        </w:numPr>
      </w:pPr>
      <w:proofErr w:type="spellStart"/>
      <w:r>
        <w:t>theaterID</w:t>
      </w:r>
      <w:proofErr w:type="spellEnd"/>
      <w:r>
        <w:t>: integer</w:t>
      </w:r>
    </w:p>
    <w:p w14:paraId="70364B0A" w14:textId="709BDC2B" w:rsidR="00E75B4F" w:rsidRDefault="00E75B4F" w:rsidP="00E75B4F">
      <w:pPr>
        <w:pStyle w:val="ListParagraph"/>
        <w:numPr>
          <w:ilvl w:val="0"/>
          <w:numId w:val="18"/>
        </w:numPr>
      </w:pPr>
      <w:proofErr w:type="spellStart"/>
      <w:r>
        <w:t>startTime</w:t>
      </w:r>
      <w:proofErr w:type="spellEnd"/>
      <w:r>
        <w:t>: datetime</w:t>
      </w:r>
    </w:p>
    <w:p w14:paraId="6DE9C4FA" w14:textId="036A7C78" w:rsidR="00E75B4F" w:rsidRDefault="00E75B4F" w:rsidP="00E75B4F">
      <w:pPr>
        <w:pStyle w:val="ListParagraph"/>
        <w:numPr>
          <w:ilvl w:val="0"/>
          <w:numId w:val="18"/>
        </w:numPr>
      </w:pPr>
      <w:proofErr w:type="spellStart"/>
      <w:r>
        <w:t>availableSeats</w:t>
      </w:r>
      <w:proofErr w:type="spellEnd"/>
      <w:r>
        <w:t>: integer</w:t>
      </w:r>
    </w:p>
    <w:p w14:paraId="3C369EE3" w14:textId="77777777" w:rsidR="00E75B4F" w:rsidRDefault="00E75B4F" w:rsidP="00E75B4F"/>
    <w:p w14:paraId="167A2BE1" w14:textId="1EE935BF" w:rsidR="00E75B4F" w:rsidRDefault="00E75B4F" w:rsidP="00E75B4F">
      <w:r>
        <w:lastRenderedPageBreak/>
        <w:t>3.4.2.2 Functions</w:t>
      </w:r>
    </w:p>
    <w:p w14:paraId="0D095F06" w14:textId="2113BA29" w:rsidR="00E75B4F" w:rsidRDefault="00E75B4F" w:rsidP="00E75B4F">
      <w:pPr>
        <w:pStyle w:val="ListParagraph"/>
        <w:numPr>
          <w:ilvl w:val="0"/>
          <w:numId w:val="18"/>
        </w:numPr>
      </w:pPr>
      <w:proofErr w:type="spellStart"/>
      <w:r>
        <w:t>reserveSeat</w:t>
      </w:r>
      <w:proofErr w:type="spellEnd"/>
      <w:r>
        <w:t>(</w:t>
      </w:r>
      <w:proofErr w:type="spellStart"/>
      <w:r>
        <w:t>seatNumber</w:t>
      </w:r>
      <w:proofErr w:type="spellEnd"/>
      <w:r>
        <w:t>): marks a seat as reserved</w:t>
      </w:r>
    </w:p>
    <w:p w14:paraId="0BC150F7" w14:textId="06DCDB55" w:rsidR="00E75B4F" w:rsidRDefault="00E75B4F" w:rsidP="00E75B4F">
      <w:pPr>
        <w:pStyle w:val="ListParagraph"/>
        <w:numPr>
          <w:ilvl w:val="0"/>
          <w:numId w:val="18"/>
        </w:numPr>
      </w:pPr>
      <w:proofErr w:type="spellStart"/>
      <w:r>
        <w:t>calcelReservation</w:t>
      </w:r>
      <w:proofErr w:type="spellEnd"/>
      <w:r>
        <w:t>(</w:t>
      </w:r>
      <w:proofErr w:type="spellStart"/>
      <w:r>
        <w:t>seatNumber</w:t>
      </w:r>
      <w:proofErr w:type="spellEnd"/>
      <w:r>
        <w:t>): frees a reserved seat</w:t>
      </w:r>
    </w:p>
    <w:p w14:paraId="0D96B42F" w14:textId="257BD7B8" w:rsidR="00E75B4F" w:rsidRDefault="00E75B4F" w:rsidP="00E75B4F">
      <w:pPr>
        <w:pStyle w:val="ListParagraph"/>
        <w:numPr>
          <w:ilvl w:val="0"/>
          <w:numId w:val="18"/>
        </w:numPr>
      </w:pPr>
      <w:proofErr w:type="spellStart"/>
      <w:proofErr w:type="gramStart"/>
      <w:r>
        <w:t>getRemainingSeat</w:t>
      </w:r>
      <w:proofErr w:type="spellEnd"/>
      <w:r>
        <w:t>(</w:t>
      </w:r>
      <w:proofErr w:type="gramEnd"/>
      <w:r>
        <w:t>): returns remaining available seats</w:t>
      </w:r>
    </w:p>
    <w:p w14:paraId="39C0A5C9" w14:textId="77777777" w:rsidR="00E75B4F" w:rsidRDefault="00E75B4F" w:rsidP="00E75B4F"/>
    <w:p w14:paraId="30ED91DA" w14:textId="6C24C3B6" w:rsidR="00E75B4F" w:rsidRDefault="00E75B4F" w:rsidP="00E75B4F">
      <w:pPr>
        <w:pStyle w:val="Heading3"/>
      </w:pPr>
      <w:r>
        <w:t>3.4.3 Ticket</w:t>
      </w:r>
    </w:p>
    <w:p w14:paraId="37349F9C" w14:textId="1A7E0118" w:rsidR="00E75B4F" w:rsidRDefault="00E75B4F" w:rsidP="00E75B4F">
      <w:r>
        <w:t>3.4.3.1 Attributes</w:t>
      </w:r>
    </w:p>
    <w:p w14:paraId="26FA0608" w14:textId="12CC23BA" w:rsidR="00E75B4F" w:rsidRDefault="00E75B4F" w:rsidP="00E75B4F">
      <w:pPr>
        <w:pStyle w:val="ListParagraph"/>
        <w:numPr>
          <w:ilvl w:val="0"/>
          <w:numId w:val="18"/>
        </w:numPr>
      </w:pPr>
      <w:proofErr w:type="spellStart"/>
      <w:r>
        <w:t>ticketID</w:t>
      </w:r>
      <w:proofErr w:type="spellEnd"/>
      <w:r>
        <w:t>: string</w:t>
      </w:r>
    </w:p>
    <w:p w14:paraId="14661867" w14:textId="669DE89B" w:rsidR="00E75B4F" w:rsidRDefault="00E75B4F" w:rsidP="00E75B4F">
      <w:pPr>
        <w:pStyle w:val="ListParagraph"/>
        <w:numPr>
          <w:ilvl w:val="0"/>
          <w:numId w:val="18"/>
        </w:numPr>
      </w:pPr>
      <w:proofErr w:type="spellStart"/>
      <w:r>
        <w:t>showtimeID</w:t>
      </w:r>
      <w:proofErr w:type="spellEnd"/>
      <w:r>
        <w:t>: integer</w:t>
      </w:r>
    </w:p>
    <w:p w14:paraId="13686CF3" w14:textId="51F86D15" w:rsidR="00E75B4F" w:rsidRDefault="00E75B4F" w:rsidP="00E75B4F">
      <w:pPr>
        <w:pStyle w:val="ListParagraph"/>
        <w:numPr>
          <w:ilvl w:val="0"/>
          <w:numId w:val="18"/>
        </w:numPr>
      </w:pPr>
      <w:proofErr w:type="spellStart"/>
      <w:r>
        <w:t>seatNumber</w:t>
      </w:r>
      <w:proofErr w:type="spellEnd"/>
      <w:r>
        <w:t>: string</w:t>
      </w:r>
    </w:p>
    <w:p w14:paraId="69D8A809" w14:textId="72FD34DB" w:rsidR="00E75B4F" w:rsidRDefault="00E75B4F" w:rsidP="00E75B4F">
      <w:pPr>
        <w:pStyle w:val="ListParagraph"/>
        <w:numPr>
          <w:ilvl w:val="0"/>
          <w:numId w:val="18"/>
        </w:numPr>
      </w:pPr>
      <w:r>
        <w:t>price: decimal</w:t>
      </w:r>
    </w:p>
    <w:p w14:paraId="48CAF0D5" w14:textId="103A3EAD" w:rsidR="00E75B4F" w:rsidRDefault="00E75B4F" w:rsidP="00E75B4F">
      <w:pPr>
        <w:pStyle w:val="ListParagraph"/>
        <w:numPr>
          <w:ilvl w:val="0"/>
          <w:numId w:val="18"/>
        </w:numPr>
      </w:pPr>
      <w:proofErr w:type="spellStart"/>
      <w:r>
        <w:t>NFTToken</w:t>
      </w:r>
      <w:proofErr w:type="spellEnd"/>
      <w:r>
        <w:t>: string</w:t>
      </w:r>
    </w:p>
    <w:p w14:paraId="60C63845" w14:textId="77777777" w:rsidR="00E75B4F" w:rsidRDefault="00E75B4F" w:rsidP="00E75B4F"/>
    <w:p w14:paraId="2F69A754" w14:textId="71B98961" w:rsidR="00E75B4F" w:rsidRDefault="00E75B4F" w:rsidP="00E75B4F">
      <w:r>
        <w:t>3.4.3.2 Functions</w:t>
      </w:r>
    </w:p>
    <w:p w14:paraId="28715A75" w14:textId="52EC7655" w:rsidR="00E75B4F" w:rsidRDefault="00E75B4F" w:rsidP="00E75B4F">
      <w:pPr>
        <w:pStyle w:val="ListParagraph"/>
        <w:numPr>
          <w:ilvl w:val="0"/>
          <w:numId w:val="18"/>
        </w:numPr>
      </w:pPr>
      <w:proofErr w:type="spellStart"/>
      <w:proofErr w:type="gramStart"/>
      <w:r>
        <w:t>generateQRCode</w:t>
      </w:r>
      <w:proofErr w:type="spellEnd"/>
      <w:r>
        <w:t>(</w:t>
      </w:r>
      <w:proofErr w:type="gramEnd"/>
      <w:r>
        <w:t>): produces a unique QR code for validation</w:t>
      </w:r>
    </w:p>
    <w:p w14:paraId="78C66548" w14:textId="4F08E980" w:rsidR="00E75B4F" w:rsidRDefault="00E75B4F" w:rsidP="00E75B4F">
      <w:pPr>
        <w:pStyle w:val="ListParagraph"/>
        <w:numPr>
          <w:ilvl w:val="0"/>
          <w:numId w:val="18"/>
        </w:numPr>
      </w:pPr>
      <w:proofErr w:type="spellStart"/>
      <w:proofErr w:type="gramStart"/>
      <w:r>
        <w:t>validateTicket</w:t>
      </w:r>
      <w:proofErr w:type="spellEnd"/>
      <w:r>
        <w:t>(</w:t>
      </w:r>
      <w:proofErr w:type="gramEnd"/>
      <w:r>
        <w:t>): verifies ticket authenticity at entry</w:t>
      </w:r>
    </w:p>
    <w:p w14:paraId="2E52C6E7" w14:textId="1A01BDC7" w:rsidR="00E75B4F" w:rsidRDefault="00E75B4F" w:rsidP="00E75B4F">
      <w:pPr>
        <w:pStyle w:val="ListParagraph"/>
        <w:numPr>
          <w:ilvl w:val="0"/>
          <w:numId w:val="18"/>
        </w:numPr>
      </w:pPr>
      <w:proofErr w:type="spellStart"/>
      <w:r>
        <w:t>resendTicket</w:t>
      </w:r>
      <w:proofErr w:type="spellEnd"/>
      <w:r>
        <w:t>(email): reissues a lost digital ticket</w:t>
      </w:r>
    </w:p>
    <w:p w14:paraId="00ED76A7" w14:textId="77777777" w:rsidR="00E75B4F" w:rsidRDefault="00E75B4F" w:rsidP="00E75B4F"/>
    <w:p w14:paraId="670B3DF5" w14:textId="711F69CC" w:rsidR="00E75B4F" w:rsidRDefault="00E75B4F" w:rsidP="00E75B4F">
      <w:pPr>
        <w:pStyle w:val="Heading3"/>
      </w:pPr>
      <w:r>
        <w:t xml:space="preserve">3.4.4 </w:t>
      </w:r>
      <w:proofErr w:type="spellStart"/>
      <w:r>
        <w:t>UserAccout</w:t>
      </w:r>
      <w:proofErr w:type="spellEnd"/>
    </w:p>
    <w:p w14:paraId="0EA9A24C" w14:textId="46327E93" w:rsidR="00E75B4F" w:rsidRDefault="00E75B4F" w:rsidP="00E75B4F">
      <w:r>
        <w:t>3.4.4.1 Attributes</w:t>
      </w:r>
    </w:p>
    <w:p w14:paraId="791931BC" w14:textId="2A47C3AF" w:rsidR="00E75B4F" w:rsidRDefault="00E75B4F" w:rsidP="00E75B4F">
      <w:pPr>
        <w:pStyle w:val="ListParagraph"/>
        <w:numPr>
          <w:ilvl w:val="0"/>
          <w:numId w:val="18"/>
        </w:numPr>
      </w:pPr>
      <w:proofErr w:type="spellStart"/>
      <w:r>
        <w:t>userID</w:t>
      </w:r>
      <w:proofErr w:type="spellEnd"/>
      <w:r>
        <w:t>: integer</w:t>
      </w:r>
    </w:p>
    <w:p w14:paraId="6E2DC4A9" w14:textId="07F4E17E" w:rsidR="00E75B4F" w:rsidRDefault="00E75B4F" w:rsidP="00E75B4F">
      <w:pPr>
        <w:pStyle w:val="ListParagraph"/>
        <w:numPr>
          <w:ilvl w:val="0"/>
          <w:numId w:val="18"/>
        </w:numPr>
      </w:pPr>
      <w:r>
        <w:t>name: string</w:t>
      </w:r>
    </w:p>
    <w:p w14:paraId="0C74256B" w14:textId="743D73EC" w:rsidR="00E75B4F" w:rsidRDefault="00E75B4F" w:rsidP="00E75B4F">
      <w:pPr>
        <w:pStyle w:val="ListParagraph"/>
        <w:numPr>
          <w:ilvl w:val="0"/>
          <w:numId w:val="18"/>
        </w:numPr>
      </w:pPr>
      <w:r>
        <w:t>email: string</w:t>
      </w:r>
    </w:p>
    <w:p w14:paraId="154D0441" w14:textId="5B049F5F" w:rsidR="00E75B4F" w:rsidRDefault="00E75B4F" w:rsidP="00E75B4F">
      <w:pPr>
        <w:pStyle w:val="ListParagraph"/>
        <w:numPr>
          <w:ilvl w:val="0"/>
          <w:numId w:val="18"/>
        </w:numPr>
      </w:pPr>
      <w:proofErr w:type="spellStart"/>
      <w:r>
        <w:t>passwordHash</w:t>
      </w:r>
      <w:proofErr w:type="spellEnd"/>
      <w:r>
        <w:t>: string</w:t>
      </w:r>
    </w:p>
    <w:p w14:paraId="7C164DE5" w14:textId="7ABE3BB6" w:rsidR="00E75B4F" w:rsidRDefault="00E75B4F" w:rsidP="00E75B4F">
      <w:pPr>
        <w:pStyle w:val="ListParagraph"/>
        <w:numPr>
          <w:ilvl w:val="0"/>
          <w:numId w:val="18"/>
        </w:numPr>
      </w:pPr>
      <w:proofErr w:type="spellStart"/>
      <w:r>
        <w:t>loyaltyPoints</w:t>
      </w:r>
      <w:proofErr w:type="spellEnd"/>
      <w:r>
        <w:t>: integer</w:t>
      </w:r>
    </w:p>
    <w:p w14:paraId="5695F06F" w14:textId="77777777" w:rsidR="00E75B4F" w:rsidRDefault="00E75B4F" w:rsidP="00E75B4F"/>
    <w:p w14:paraId="5135A4D2" w14:textId="0ACFE754" w:rsidR="00E75B4F" w:rsidRDefault="00E75B4F" w:rsidP="00E75B4F">
      <w:r>
        <w:t>3.4.4.2 Functions</w:t>
      </w:r>
    </w:p>
    <w:p w14:paraId="7621B48C" w14:textId="7011A1ED" w:rsidR="00E75B4F" w:rsidRDefault="00E75B4F" w:rsidP="00E75B4F">
      <w:pPr>
        <w:pStyle w:val="ListParagraph"/>
        <w:numPr>
          <w:ilvl w:val="0"/>
          <w:numId w:val="18"/>
        </w:numPr>
      </w:pPr>
      <w:proofErr w:type="gramStart"/>
      <w:r>
        <w:t>login(</w:t>
      </w:r>
      <w:proofErr w:type="gramEnd"/>
      <w:r>
        <w:t>email, password): authenticates user access</w:t>
      </w:r>
    </w:p>
    <w:p w14:paraId="4D3BD8CB" w14:textId="589DBEE3" w:rsidR="00E75B4F" w:rsidRDefault="00E75B4F" w:rsidP="00E75B4F">
      <w:pPr>
        <w:pStyle w:val="ListParagraph"/>
        <w:numPr>
          <w:ilvl w:val="0"/>
          <w:numId w:val="18"/>
        </w:numPr>
      </w:pPr>
      <w:proofErr w:type="spellStart"/>
      <w:r>
        <w:t>redeemPoints</w:t>
      </w:r>
      <w:proofErr w:type="spellEnd"/>
      <w:r>
        <w:t>(points): applies loyalty points to a purchase</w:t>
      </w:r>
    </w:p>
    <w:p w14:paraId="3B307623" w14:textId="73ED852C" w:rsidR="00E75B4F" w:rsidRDefault="00E75B4F" w:rsidP="00E75B4F">
      <w:pPr>
        <w:pStyle w:val="ListParagraph"/>
        <w:numPr>
          <w:ilvl w:val="0"/>
          <w:numId w:val="18"/>
        </w:numPr>
      </w:pPr>
      <w:proofErr w:type="spellStart"/>
      <w:r>
        <w:t>updateProfile</w:t>
      </w:r>
      <w:proofErr w:type="spellEnd"/>
      <w:r>
        <w:t>(details): modifies user information</w:t>
      </w:r>
    </w:p>
    <w:p w14:paraId="1026F8ED" w14:textId="77777777" w:rsidR="00E75B4F" w:rsidRDefault="00E75B4F" w:rsidP="00E75B4F"/>
    <w:p w14:paraId="65775001" w14:textId="454D6459" w:rsidR="00E75B4F" w:rsidRDefault="00E75B4F" w:rsidP="00E75B4F">
      <w:pPr>
        <w:pStyle w:val="Heading3"/>
      </w:pPr>
      <w:r>
        <w:t>3.4.</w:t>
      </w:r>
      <w:r w:rsidR="00545B31">
        <w:t>5</w:t>
      </w:r>
      <w:r>
        <w:t xml:space="preserve"> Payment</w:t>
      </w:r>
    </w:p>
    <w:p w14:paraId="4EF87C23" w14:textId="7E658821" w:rsidR="00E75B4F" w:rsidRDefault="00E75B4F" w:rsidP="00E75B4F">
      <w:r>
        <w:t>3.4.</w:t>
      </w:r>
      <w:r w:rsidR="00545B31">
        <w:t>5</w:t>
      </w:r>
      <w:r>
        <w:t>.1 Attributes</w:t>
      </w:r>
    </w:p>
    <w:p w14:paraId="1F0B30F1" w14:textId="6E4B4596" w:rsidR="00E75B4F" w:rsidRDefault="00E75B4F" w:rsidP="00E75B4F">
      <w:pPr>
        <w:pStyle w:val="ListParagraph"/>
        <w:numPr>
          <w:ilvl w:val="0"/>
          <w:numId w:val="18"/>
        </w:numPr>
      </w:pPr>
      <w:proofErr w:type="spellStart"/>
      <w:r>
        <w:t>transaction</w:t>
      </w:r>
      <w:r w:rsidR="00545B31">
        <w:t>ID</w:t>
      </w:r>
      <w:proofErr w:type="spellEnd"/>
      <w:r w:rsidR="00545B31">
        <w:t>: string</w:t>
      </w:r>
    </w:p>
    <w:p w14:paraId="5EA47AB1" w14:textId="65458E7D" w:rsidR="00545B31" w:rsidRDefault="00545B31" w:rsidP="00E75B4F">
      <w:pPr>
        <w:pStyle w:val="ListParagraph"/>
        <w:numPr>
          <w:ilvl w:val="0"/>
          <w:numId w:val="18"/>
        </w:numPr>
      </w:pPr>
      <w:r>
        <w:t>amount: decimal</w:t>
      </w:r>
    </w:p>
    <w:p w14:paraId="770E71AD" w14:textId="0515D08F" w:rsidR="00545B31" w:rsidRDefault="00545B31" w:rsidP="00E75B4F">
      <w:pPr>
        <w:pStyle w:val="ListParagraph"/>
        <w:numPr>
          <w:ilvl w:val="0"/>
          <w:numId w:val="18"/>
        </w:numPr>
      </w:pPr>
      <w:proofErr w:type="spellStart"/>
      <w:r>
        <w:t>paymentMethod</w:t>
      </w:r>
      <w:proofErr w:type="spellEnd"/>
      <w:r>
        <w:t>: string</w:t>
      </w:r>
    </w:p>
    <w:p w14:paraId="4DD4CE65" w14:textId="4367AD17" w:rsidR="00545B31" w:rsidRDefault="00545B31" w:rsidP="00E75B4F">
      <w:pPr>
        <w:pStyle w:val="ListParagraph"/>
        <w:numPr>
          <w:ilvl w:val="0"/>
          <w:numId w:val="18"/>
        </w:numPr>
      </w:pPr>
      <w:r>
        <w:t>status: string</w:t>
      </w:r>
    </w:p>
    <w:p w14:paraId="667034F0" w14:textId="044EA25C" w:rsidR="00545B31" w:rsidRDefault="00545B31" w:rsidP="00E75B4F">
      <w:pPr>
        <w:pStyle w:val="ListParagraph"/>
        <w:numPr>
          <w:ilvl w:val="0"/>
          <w:numId w:val="18"/>
        </w:numPr>
      </w:pPr>
      <w:r>
        <w:t>timestamp: datetime</w:t>
      </w:r>
    </w:p>
    <w:p w14:paraId="0B6156E9" w14:textId="77777777" w:rsidR="00E75B4F" w:rsidRDefault="00E75B4F" w:rsidP="00E75B4F"/>
    <w:p w14:paraId="304FD574" w14:textId="43DBD009" w:rsidR="00E75B4F" w:rsidRDefault="00E75B4F" w:rsidP="00E75B4F">
      <w:r>
        <w:t>3.4.</w:t>
      </w:r>
      <w:r w:rsidR="00545B31">
        <w:t>5</w:t>
      </w:r>
      <w:r>
        <w:t>.2 Functions</w:t>
      </w:r>
    </w:p>
    <w:p w14:paraId="67B9DE29" w14:textId="5E488681" w:rsidR="00E75B4F" w:rsidRDefault="00545B31" w:rsidP="00E75B4F">
      <w:pPr>
        <w:pStyle w:val="ListParagraph"/>
        <w:numPr>
          <w:ilvl w:val="0"/>
          <w:numId w:val="18"/>
        </w:numPr>
      </w:pPr>
      <w:proofErr w:type="spellStart"/>
      <w:proofErr w:type="gramStart"/>
      <w:r>
        <w:t>processPayment</w:t>
      </w:r>
      <w:proofErr w:type="spellEnd"/>
      <w:r>
        <w:t>(</w:t>
      </w:r>
      <w:proofErr w:type="gramEnd"/>
      <w:r>
        <w:t>method, amount): handles payment through gateway</w:t>
      </w:r>
    </w:p>
    <w:p w14:paraId="4ACA9D32" w14:textId="1CC507A1" w:rsidR="00545B31" w:rsidRDefault="00545B31" w:rsidP="00E75B4F">
      <w:pPr>
        <w:pStyle w:val="ListParagraph"/>
        <w:numPr>
          <w:ilvl w:val="0"/>
          <w:numId w:val="18"/>
        </w:numPr>
      </w:pPr>
      <w:proofErr w:type="spellStart"/>
      <w:r>
        <w:t>issueRefund</w:t>
      </w:r>
      <w:proofErr w:type="spellEnd"/>
      <w:r>
        <w:t>(</w:t>
      </w:r>
      <w:proofErr w:type="spellStart"/>
      <w:r>
        <w:t>ticketID</w:t>
      </w:r>
      <w:proofErr w:type="spellEnd"/>
      <w:r>
        <w:t>): processes refunds for canceled orders</w:t>
      </w:r>
    </w:p>
    <w:p w14:paraId="03797482" w14:textId="0152BCB5" w:rsidR="00E75B4F" w:rsidRPr="00E75B4F" w:rsidRDefault="00545B31" w:rsidP="00E75B4F">
      <w:pPr>
        <w:pStyle w:val="ListParagraph"/>
        <w:numPr>
          <w:ilvl w:val="0"/>
          <w:numId w:val="18"/>
        </w:numPr>
      </w:pPr>
      <w:proofErr w:type="spellStart"/>
      <w:proofErr w:type="gramStart"/>
      <w:r>
        <w:t>getTransactionDetails</w:t>
      </w:r>
      <w:proofErr w:type="spellEnd"/>
      <w:r>
        <w:t>(</w:t>
      </w:r>
      <w:proofErr w:type="gramEnd"/>
      <w:r>
        <w:t>): retrieves payment summary</w:t>
      </w:r>
    </w:p>
    <w:p w14:paraId="1FD26B90" w14:textId="77777777" w:rsidR="001163D2" w:rsidRDefault="001163D2">
      <w:pPr>
        <w:pStyle w:val="Heading2"/>
      </w:pPr>
      <w:bookmarkStart w:id="59" w:name="_Toc506458798"/>
      <w:bookmarkStart w:id="60" w:name="_Toc506459164"/>
      <w:r>
        <w:lastRenderedPageBreak/>
        <w:t>3.5 Non-Functional Requirements</w:t>
      </w:r>
      <w:bookmarkEnd w:id="59"/>
      <w:bookmarkEnd w:id="60"/>
    </w:p>
    <w:p w14:paraId="745EFF15" w14:textId="414F1DE7" w:rsidR="007D2103" w:rsidRPr="0079522B" w:rsidRDefault="007D2103" w:rsidP="0079522B">
      <w:r>
        <w:t xml:space="preserve">The </w:t>
      </w:r>
      <w:r w:rsidR="000828DD">
        <w:t>Movie Theater Ticketing System must meet the following non-functional requirements to ensure reliability, performance and usability.</w:t>
      </w:r>
    </w:p>
    <w:p w14:paraId="427C12B0" w14:textId="77777777" w:rsidR="000828DD" w:rsidRPr="0079522B" w:rsidRDefault="000828DD" w:rsidP="0079522B"/>
    <w:p w14:paraId="3AA25F6C" w14:textId="77777777" w:rsidR="001163D2" w:rsidRDefault="001163D2">
      <w:pPr>
        <w:pStyle w:val="Heading3"/>
      </w:pPr>
      <w:bookmarkStart w:id="61" w:name="_Toc506458799"/>
      <w:bookmarkStart w:id="62" w:name="_Toc506459165"/>
      <w:r>
        <w:t>3.5.1 Performance</w:t>
      </w:r>
      <w:bookmarkEnd w:id="61"/>
      <w:bookmarkEnd w:id="62"/>
    </w:p>
    <w:p w14:paraId="09690190" w14:textId="78DF1C8A" w:rsidR="69C18D4D" w:rsidRDefault="69C18D4D" w:rsidP="4D0AC668">
      <w:pPr>
        <w:pStyle w:val="ListParagraph"/>
        <w:numPr>
          <w:ilvl w:val="0"/>
          <w:numId w:val="13"/>
        </w:numPr>
      </w:pPr>
      <w:r>
        <w:t xml:space="preserve">The system must support up to </w:t>
      </w:r>
      <w:r w:rsidR="006845AA">
        <w:t xml:space="preserve">650 </w:t>
      </w:r>
      <w:r>
        <w:t xml:space="preserve">concurrent users </w:t>
      </w:r>
      <w:r w:rsidR="2C99AEE3">
        <w:t>without service degradation</w:t>
      </w:r>
    </w:p>
    <w:p w14:paraId="36D0FA32" w14:textId="12C7D12B" w:rsidR="2C99AEE3" w:rsidRDefault="2C99AEE3" w:rsidP="4D0AC668">
      <w:pPr>
        <w:pStyle w:val="ListParagraph"/>
        <w:numPr>
          <w:ilvl w:val="0"/>
          <w:numId w:val="13"/>
        </w:numPr>
      </w:pPr>
      <w:r>
        <w:t>The system shall respond to 95% of all page requests within 2 seconds under normal load</w:t>
      </w:r>
    </w:p>
    <w:p w14:paraId="68F11EE8" w14:textId="336D7B24" w:rsidR="2C99AEE3" w:rsidRDefault="2C99AEE3" w:rsidP="4D0AC668">
      <w:pPr>
        <w:pStyle w:val="ListParagraph"/>
        <w:numPr>
          <w:ilvl w:val="0"/>
          <w:numId w:val="13"/>
        </w:numPr>
      </w:pPr>
      <w:r>
        <w:t>The system shall process a completed ticket purchase in ≤ 5 seconds after payment submission</w:t>
      </w:r>
    </w:p>
    <w:p w14:paraId="023381AA" w14:textId="77777777" w:rsidR="001163D2" w:rsidRDefault="001163D2">
      <w:pPr>
        <w:pStyle w:val="Heading3"/>
      </w:pPr>
      <w:bookmarkStart w:id="63" w:name="_Toc506458800"/>
      <w:bookmarkStart w:id="64" w:name="_Toc506459166"/>
      <w:r>
        <w:t>3.5.2 Reliability</w:t>
      </w:r>
      <w:bookmarkEnd w:id="63"/>
      <w:bookmarkEnd w:id="64"/>
    </w:p>
    <w:p w14:paraId="2E096A55" w14:textId="45D7DECE" w:rsidR="7AA3F1A2" w:rsidRDefault="136B5B7A" w:rsidP="4D0AC668">
      <w:pPr>
        <w:pStyle w:val="ListParagraph"/>
        <w:numPr>
          <w:ilvl w:val="0"/>
          <w:numId w:val="12"/>
        </w:numPr>
        <w:rPr>
          <w:szCs w:val="24"/>
        </w:rPr>
      </w:pPr>
      <w:r w:rsidRPr="4D0AC668">
        <w:rPr>
          <w:szCs w:val="24"/>
        </w:rPr>
        <w:t xml:space="preserve">The system </w:t>
      </w:r>
      <w:r w:rsidR="00B41EAE" w:rsidRPr="4D0AC668">
        <w:rPr>
          <w:szCs w:val="24"/>
        </w:rPr>
        <w:t>has</w:t>
      </w:r>
      <w:r w:rsidRPr="4D0AC668">
        <w:rPr>
          <w:szCs w:val="24"/>
        </w:rPr>
        <w:t xml:space="preserve"> a mean time between failures (</w:t>
      </w:r>
      <w:proofErr w:type="spellStart"/>
      <w:r w:rsidR="00F4068B">
        <w:rPr>
          <w:szCs w:val="24"/>
        </w:rPr>
        <w:t>da</w:t>
      </w:r>
      <w:r w:rsidRPr="4D0AC668">
        <w:rPr>
          <w:szCs w:val="24"/>
        </w:rPr>
        <w:t>MTBF</w:t>
      </w:r>
      <w:proofErr w:type="spellEnd"/>
      <w:r w:rsidRPr="4D0AC668">
        <w:rPr>
          <w:szCs w:val="24"/>
        </w:rPr>
        <w:t>) of at least 500 hours</w:t>
      </w:r>
    </w:p>
    <w:p w14:paraId="354BD301" w14:textId="500A2BD3" w:rsidR="136B5B7A" w:rsidRDefault="136B5B7A" w:rsidP="4D0AC668">
      <w:pPr>
        <w:pStyle w:val="ListParagraph"/>
        <w:numPr>
          <w:ilvl w:val="0"/>
          <w:numId w:val="12"/>
        </w:numPr>
        <w:rPr>
          <w:szCs w:val="24"/>
        </w:rPr>
      </w:pPr>
      <w:r w:rsidRPr="4D0AC668">
        <w:rPr>
          <w:szCs w:val="24"/>
        </w:rPr>
        <w:t>The system shall ensure that no more than 0.1% of transactions are lost or corrupted due to system errors</w:t>
      </w:r>
    </w:p>
    <w:p w14:paraId="0D01F88E" w14:textId="77777777" w:rsidR="001163D2" w:rsidRDefault="001163D2">
      <w:pPr>
        <w:pStyle w:val="Heading3"/>
      </w:pPr>
      <w:bookmarkStart w:id="65" w:name="_Toc506458801"/>
      <w:bookmarkStart w:id="66" w:name="_Toc506459167"/>
      <w:r>
        <w:t>3.5.3 Availability</w:t>
      </w:r>
      <w:bookmarkEnd w:id="65"/>
      <w:bookmarkEnd w:id="66"/>
    </w:p>
    <w:p w14:paraId="004B2499" w14:textId="6B60C614" w:rsidR="61660834" w:rsidRDefault="61660834" w:rsidP="4D0AC668">
      <w:pPr>
        <w:pStyle w:val="ListParagraph"/>
        <w:numPr>
          <w:ilvl w:val="0"/>
          <w:numId w:val="11"/>
        </w:numPr>
        <w:rPr>
          <w:szCs w:val="24"/>
        </w:rPr>
      </w:pPr>
      <w:r w:rsidRPr="4D0AC668">
        <w:rPr>
          <w:szCs w:val="24"/>
        </w:rPr>
        <w:t>The system shall provide 99.9% uptime, excluding scheduled maintenance</w:t>
      </w:r>
    </w:p>
    <w:p w14:paraId="75B26429" w14:textId="698829A8" w:rsidR="61660834" w:rsidRDefault="61660834" w:rsidP="4D0AC668">
      <w:pPr>
        <w:pStyle w:val="ListParagraph"/>
        <w:numPr>
          <w:ilvl w:val="0"/>
          <w:numId w:val="11"/>
        </w:numPr>
        <w:rPr>
          <w:szCs w:val="24"/>
        </w:rPr>
      </w:pPr>
      <w:r w:rsidRPr="4D0AC668">
        <w:rPr>
          <w:szCs w:val="24"/>
        </w:rPr>
        <w:t xml:space="preserve">The system shall automatically recover from </w:t>
      </w:r>
      <w:r w:rsidRPr="0B1249ED">
        <w:rPr>
          <w:szCs w:val="24"/>
        </w:rPr>
        <w:t>server failure within 60 seconds using failover mechanisms</w:t>
      </w:r>
    </w:p>
    <w:p w14:paraId="1FA90FFF" w14:textId="77777777" w:rsidR="001163D2" w:rsidRDefault="001163D2">
      <w:pPr>
        <w:pStyle w:val="Heading3"/>
      </w:pPr>
      <w:bookmarkStart w:id="67" w:name="_Toc506458802"/>
      <w:bookmarkStart w:id="68" w:name="_Toc506459168"/>
      <w:r>
        <w:t>3.5.4 Security</w:t>
      </w:r>
      <w:bookmarkEnd w:id="67"/>
      <w:bookmarkEnd w:id="68"/>
    </w:p>
    <w:p w14:paraId="300F78D2" w14:textId="5F73A493" w:rsidR="065D7D24" w:rsidRDefault="496078A0" w:rsidP="065D7D24">
      <w:pPr>
        <w:pStyle w:val="ListParagraph"/>
        <w:numPr>
          <w:ilvl w:val="0"/>
          <w:numId w:val="14"/>
        </w:numPr>
        <w:rPr>
          <w:szCs w:val="24"/>
        </w:rPr>
      </w:pPr>
      <w:r w:rsidRPr="4588A6C5">
        <w:rPr>
          <w:szCs w:val="24"/>
        </w:rPr>
        <w:t xml:space="preserve">All communications shall </w:t>
      </w:r>
      <w:r w:rsidRPr="1DB6E691">
        <w:rPr>
          <w:szCs w:val="24"/>
        </w:rPr>
        <w:t xml:space="preserve">use HTTPS/TLS 1.2 or </w:t>
      </w:r>
      <w:r w:rsidRPr="6F2477A0">
        <w:rPr>
          <w:szCs w:val="24"/>
        </w:rPr>
        <w:t>higher</w:t>
      </w:r>
    </w:p>
    <w:p w14:paraId="2139DDBE" w14:textId="7181BB45" w:rsidR="496078A0" w:rsidRDefault="496078A0" w:rsidP="6F2477A0">
      <w:pPr>
        <w:pStyle w:val="ListParagraph"/>
        <w:numPr>
          <w:ilvl w:val="0"/>
          <w:numId w:val="14"/>
        </w:numPr>
        <w:rPr>
          <w:szCs w:val="24"/>
        </w:rPr>
      </w:pPr>
      <w:r w:rsidRPr="6F2477A0">
        <w:rPr>
          <w:szCs w:val="24"/>
        </w:rPr>
        <w:t xml:space="preserve">Tickets shall be </w:t>
      </w:r>
      <w:r w:rsidRPr="2FCEFBA8">
        <w:rPr>
          <w:szCs w:val="24"/>
        </w:rPr>
        <w:t>unique and non-</w:t>
      </w:r>
      <w:r w:rsidRPr="5568B9DA">
        <w:rPr>
          <w:szCs w:val="24"/>
        </w:rPr>
        <w:t>replicable (NFT-</w:t>
      </w:r>
      <w:r w:rsidRPr="5698634C">
        <w:rPr>
          <w:szCs w:val="24"/>
        </w:rPr>
        <w:t>backed or equivalent</w:t>
      </w:r>
      <w:r w:rsidRPr="24A2FCD6">
        <w:rPr>
          <w:szCs w:val="24"/>
        </w:rPr>
        <w:t>)</w:t>
      </w:r>
    </w:p>
    <w:p w14:paraId="08500839" w14:textId="5D20A541" w:rsidR="496078A0" w:rsidRDefault="496078A0" w:rsidP="24A2FCD6">
      <w:pPr>
        <w:pStyle w:val="ListParagraph"/>
        <w:numPr>
          <w:ilvl w:val="0"/>
          <w:numId w:val="14"/>
        </w:numPr>
        <w:rPr>
          <w:szCs w:val="24"/>
        </w:rPr>
      </w:pPr>
      <w:r w:rsidRPr="535731B9">
        <w:rPr>
          <w:szCs w:val="24"/>
        </w:rPr>
        <w:t xml:space="preserve">The system shall </w:t>
      </w:r>
      <w:r w:rsidRPr="6481AA1F">
        <w:rPr>
          <w:szCs w:val="24"/>
        </w:rPr>
        <w:t>enforce singe-</w:t>
      </w:r>
      <w:r w:rsidRPr="7BFAFFC5">
        <w:rPr>
          <w:szCs w:val="24"/>
        </w:rPr>
        <w:t xml:space="preserve">device login per user </w:t>
      </w:r>
      <w:r w:rsidRPr="7DE05776">
        <w:rPr>
          <w:szCs w:val="24"/>
        </w:rPr>
        <w:t>account</w:t>
      </w:r>
    </w:p>
    <w:p w14:paraId="76ACF37E" w14:textId="7315BC96" w:rsidR="496078A0" w:rsidRDefault="496078A0" w:rsidP="7DE05776">
      <w:pPr>
        <w:pStyle w:val="ListParagraph"/>
        <w:numPr>
          <w:ilvl w:val="0"/>
          <w:numId w:val="14"/>
        </w:numPr>
        <w:rPr>
          <w:szCs w:val="24"/>
        </w:rPr>
      </w:pPr>
      <w:r w:rsidRPr="7DE05776">
        <w:rPr>
          <w:szCs w:val="24"/>
        </w:rPr>
        <w:t xml:space="preserve">Payment handling shall comply </w:t>
      </w:r>
      <w:r w:rsidRPr="41A6473D">
        <w:rPr>
          <w:szCs w:val="24"/>
        </w:rPr>
        <w:t xml:space="preserve">with PCI-DSS </w:t>
      </w:r>
      <w:r w:rsidRPr="79C82058">
        <w:rPr>
          <w:szCs w:val="24"/>
        </w:rPr>
        <w:t>standards</w:t>
      </w:r>
    </w:p>
    <w:p w14:paraId="33D75AC8" w14:textId="77777777" w:rsidR="001163D2" w:rsidRDefault="001163D2">
      <w:pPr>
        <w:pStyle w:val="Heading3"/>
      </w:pPr>
      <w:bookmarkStart w:id="69" w:name="_Toc506458803"/>
      <w:bookmarkStart w:id="70" w:name="_Toc506459169"/>
      <w:r>
        <w:t>3.5.5 Maintainability</w:t>
      </w:r>
      <w:bookmarkEnd w:id="69"/>
      <w:bookmarkEnd w:id="70"/>
    </w:p>
    <w:p w14:paraId="6997C379" w14:textId="03FD476A" w:rsidR="52E404F4" w:rsidRDefault="12E51E5F" w:rsidP="52E404F4">
      <w:pPr>
        <w:pStyle w:val="ListParagraph"/>
        <w:numPr>
          <w:ilvl w:val="0"/>
          <w:numId w:val="15"/>
        </w:numPr>
        <w:rPr>
          <w:szCs w:val="24"/>
        </w:rPr>
      </w:pPr>
      <w:r w:rsidRPr="0ABA42B0">
        <w:rPr>
          <w:szCs w:val="24"/>
        </w:rPr>
        <w:t xml:space="preserve">The system shall be modular </w:t>
      </w:r>
      <w:r w:rsidRPr="385D8D45">
        <w:rPr>
          <w:szCs w:val="24"/>
        </w:rPr>
        <w:t xml:space="preserve">and documented so </w:t>
      </w:r>
      <w:r w:rsidRPr="48E1EE6D">
        <w:rPr>
          <w:szCs w:val="24"/>
        </w:rPr>
        <w:t xml:space="preserve">that a new developer can </w:t>
      </w:r>
      <w:r w:rsidRPr="2BEEC28C">
        <w:rPr>
          <w:szCs w:val="24"/>
        </w:rPr>
        <w:t xml:space="preserve">resolve </w:t>
      </w:r>
      <w:r w:rsidRPr="24A52591">
        <w:rPr>
          <w:szCs w:val="24"/>
        </w:rPr>
        <w:t xml:space="preserve">defects within 2 </w:t>
      </w:r>
      <w:r w:rsidRPr="7306C191">
        <w:rPr>
          <w:szCs w:val="24"/>
        </w:rPr>
        <w:t xml:space="preserve">hours of </w:t>
      </w:r>
      <w:r w:rsidRPr="0746E73D">
        <w:rPr>
          <w:szCs w:val="24"/>
        </w:rPr>
        <w:t>investigation</w:t>
      </w:r>
    </w:p>
    <w:p w14:paraId="00B7C1D6" w14:textId="4E62BBDD" w:rsidR="12E51E5F" w:rsidRDefault="12E51E5F" w:rsidP="0024213A">
      <w:pPr>
        <w:pStyle w:val="ListParagraph"/>
        <w:numPr>
          <w:ilvl w:val="0"/>
          <w:numId w:val="15"/>
        </w:numPr>
        <w:rPr>
          <w:szCs w:val="24"/>
        </w:rPr>
      </w:pPr>
      <w:r w:rsidRPr="0024213A">
        <w:rPr>
          <w:szCs w:val="24"/>
        </w:rPr>
        <w:t>Updates shall be deployed with &lt; 15 minutes downtime</w:t>
      </w:r>
    </w:p>
    <w:p w14:paraId="67C27B3D" w14:textId="77777777" w:rsidR="001163D2" w:rsidRDefault="001163D2">
      <w:pPr>
        <w:pStyle w:val="Heading3"/>
      </w:pPr>
      <w:bookmarkStart w:id="71" w:name="_Toc506458804"/>
      <w:bookmarkStart w:id="72" w:name="_Toc506459170"/>
      <w:r>
        <w:t>3.5.6 Portability</w:t>
      </w:r>
      <w:bookmarkEnd w:id="71"/>
      <w:bookmarkEnd w:id="72"/>
    </w:p>
    <w:p w14:paraId="179C9B37" w14:textId="4C7DBAA2" w:rsidR="4D0AC668" w:rsidRDefault="1EA9BA82" w:rsidP="0024213A">
      <w:pPr>
        <w:pStyle w:val="ListParagraph"/>
        <w:numPr>
          <w:ilvl w:val="0"/>
          <w:numId w:val="16"/>
        </w:numPr>
        <w:rPr>
          <w:szCs w:val="24"/>
        </w:rPr>
      </w:pPr>
      <w:r w:rsidRPr="0024213A">
        <w:rPr>
          <w:szCs w:val="24"/>
        </w:rPr>
        <w:t>The system shall run on the latest two major versions of Chrome, Firefox, Safari, and Edge</w:t>
      </w:r>
    </w:p>
    <w:p w14:paraId="41B110B2" w14:textId="331CD901" w:rsidR="1EA9BA82" w:rsidRDefault="1EA9BA82" w:rsidP="0024213A">
      <w:pPr>
        <w:pStyle w:val="ListParagraph"/>
        <w:numPr>
          <w:ilvl w:val="0"/>
          <w:numId w:val="16"/>
        </w:numPr>
        <w:rPr>
          <w:szCs w:val="24"/>
        </w:rPr>
      </w:pPr>
      <w:r w:rsidRPr="0024213A">
        <w:rPr>
          <w:szCs w:val="24"/>
        </w:rPr>
        <w:t>Kiosk terminals shall operate using standards-compliant browsers with no additional plug-ins</w:t>
      </w:r>
    </w:p>
    <w:p w14:paraId="5EED9AD1" w14:textId="1ED2E6B4" w:rsidR="0024213A" w:rsidRDefault="0024213A" w:rsidP="0024213A"/>
    <w:p w14:paraId="2AFECDC8" w14:textId="77777777" w:rsidR="001163D2" w:rsidRDefault="001163D2">
      <w:pPr>
        <w:pStyle w:val="Heading2"/>
      </w:pPr>
      <w:bookmarkStart w:id="73" w:name="_Toc506458805"/>
      <w:bookmarkStart w:id="74" w:name="_Toc506459171"/>
      <w:r>
        <w:t>3.6 Inverse Requirements</w:t>
      </w:r>
      <w:bookmarkEnd w:id="73"/>
      <w:bookmarkEnd w:id="74"/>
    </w:p>
    <w:p w14:paraId="0C294222" w14:textId="77777777" w:rsidR="001163D2" w:rsidRDefault="001163D2">
      <w:pPr>
        <w:pStyle w:val="BodyText"/>
      </w:pPr>
      <w:r>
        <w:t>State any *useful* inverse requirements.</w:t>
      </w:r>
    </w:p>
    <w:p w14:paraId="25DAC8FA" w14:textId="77777777" w:rsidR="001163D2" w:rsidRDefault="001163D2">
      <w:pPr>
        <w:pStyle w:val="Heading2"/>
      </w:pPr>
      <w:bookmarkStart w:id="75" w:name="_Toc506458806"/>
      <w:bookmarkStart w:id="76" w:name="_Toc506459172"/>
      <w:r>
        <w:t>3.7 Design Constraints</w:t>
      </w:r>
      <w:bookmarkEnd w:id="75"/>
      <w:bookmarkEnd w:id="76"/>
    </w:p>
    <w:p w14:paraId="555CE241" w14:textId="77777777" w:rsidR="001163D2" w:rsidRDefault="001163D2">
      <w:pPr>
        <w:pStyle w:val="BodyText"/>
      </w:pPr>
      <w:r>
        <w:t>Specify design constrains imposed by other standards, company policies, hardware limitation, etc. that will impact this software project.</w:t>
      </w:r>
    </w:p>
    <w:p w14:paraId="6760C3BC" w14:textId="77777777" w:rsidR="001163D2" w:rsidRDefault="001163D2">
      <w:pPr>
        <w:pStyle w:val="Heading2"/>
      </w:pPr>
      <w:bookmarkStart w:id="77" w:name="_Toc506458807"/>
      <w:bookmarkStart w:id="78" w:name="_Toc506459173"/>
      <w:r>
        <w:lastRenderedPageBreak/>
        <w:t>3.8 Logical Database Requirements</w:t>
      </w:r>
      <w:bookmarkEnd w:id="77"/>
      <w:bookmarkEnd w:id="78"/>
    </w:p>
    <w:p w14:paraId="0641E143" w14:textId="77777777" w:rsidR="001163D2" w:rsidRDefault="001163D2">
      <w:pPr>
        <w:pStyle w:val="BodyText"/>
      </w:pPr>
      <w:r>
        <w:t>Will a database be used?  If so, what logical requirements exist for data formats, storage capabilities, data retention, data integrity, etc.</w:t>
      </w:r>
    </w:p>
    <w:p w14:paraId="286B7247" w14:textId="77777777" w:rsidR="001163D2" w:rsidRDefault="001163D2">
      <w:pPr>
        <w:pStyle w:val="Heading2"/>
      </w:pPr>
      <w:bookmarkStart w:id="79" w:name="_Toc506458808"/>
      <w:bookmarkStart w:id="80" w:name="_Toc506459174"/>
      <w:r>
        <w:t>3.9 Other Requirements</w:t>
      </w:r>
      <w:bookmarkEnd w:id="79"/>
      <w:bookmarkEnd w:id="80"/>
    </w:p>
    <w:p w14:paraId="3D0BC457" w14:textId="77777777" w:rsidR="001163D2" w:rsidRDefault="001163D2">
      <w:pPr>
        <w:pStyle w:val="BodyText"/>
      </w:pPr>
      <w:r>
        <w:t>Catchall section for any additional requirements.</w:t>
      </w:r>
    </w:p>
    <w:p w14:paraId="07782071" w14:textId="77777777" w:rsidR="001163D2" w:rsidRDefault="001163D2">
      <w:pPr>
        <w:pStyle w:val="Heading1"/>
      </w:pPr>
      <w:bookmarkStart w:id="81" w:name="_Toc506458809"/>
      <w:bookmarkStart w:id="82" w:name="_Toc506459175"/>
      <w:r>
        <w:t>4. Analysis Models</w:t>
      </w:r>
      <w:bookmarkEnd w:id="81"/>
      <w:bookmarkEnd w:id="82"/>
    </w:p>
    <w:p w14:paraId="26813292" w14:textId="77777777" w:rsidR="001163D2" w:rsidRDefault="001163D2">
      <w:pPr>
        <w:pStyle w:val="BodyText"/>
      </w:pPr>
      <w:r>
        <w:t>List all analysis models used in developing specific requirements previously given in this SRS.  Each model should include an introduction and a narrative description.  Furthermore, each model should be traceable the SRS’s requirements.</w:t>
      </w:r>
    </w:p>
    <w:p w14:paraId="457DC243" w14:textId="77777777" w:rsidR="001163D2" w:rsidRDefault="001163D2">
      <w:pPr>
        <w:pStyle w:val="Heading2"/>
      </w:pPr>
      <w:bookmarkStart w:id="83" w:name="_Toc506458810"/>
      <w:bookmarkStart w:id="84" w:name="_Toc506459176"/>
      <w:r>
        <w:t>4.1 Sequence Diagrams</w:t>
      </w:r>
      <w:bookmarkEnd w:id="83"/>
      <w:bookmarkEnd w:id="84"/>
    </w:p>
    <w:p w14:paraId="0492592A" w14:textId="7E38B758" w:rsidR="001163D2" w:rsidRDefault="001163D2">
      <w:pPr>
        <w:pStyle w:val="Heading2"/>
      </w:pPr>
      <w:bookmarkStart w:id="85" w:name="_Toc506458811"/>
      <w:bookmarkStart w:id="86" w:name="_Toc506459177"/>
      <w:r>
        <w:t>4.</w:t>
      </w:r>
      <w:r w:rsidR="00BE6D08">
        <w:t xml:space="preserve">2 </w:t>
      </w:r>
      <w:r>
        <w:t>Data Flow Diagrams (DFD)</w:t>
      </w:r>
      <w:bookmarkEnd w:id="85"/>
      <w:bookmarkEnd w:id="86"/>
    </w:p>
    <w:p w14:paraId="7D73450B" w14:textId="5A118074" w:rsidR="001163D2" w:rsidRDefault="001163D2">
      <w:pPr>
        <w:pStyle w:val="Heading2"/>
      </w:pPr>
      <w:bookmarkStart w:id="87" w:name="_Toc506458812"/>
      <w:bookmarkStart w:id="88" w:name="_Toc506459178"/>
      <w:r>
        <w:t>4.</w:t>
      </w:r>
      <w:r w:rsidR="00BE6D08">
        <w:t>3</w:t>
      </w:r>
      <w:r>
        <w:t xml:space="preserve"> State-Transition Diagrams (STD)</w:t>
      </w:r>
      <w:bookmarkEnd w:id="87"/>
      <w:bookmarkEnd w:id="88"/>
    </w:p>
    <w:p w14:paraId="4A2CBE51" w14:textId="77777777" w:rsidR="001163D2" w:rsidRDefault="001163D2">
      <w:pPr>
        <w:pStyle w:val="Heading1"/>
      </w:pPr>
      <w:bookmarkStart w:id="89" w:name="_Toc506458813"/>
      <w:bookmarkStart w:id="90" w:name="_Toc506459179"/>
      <w:r>
        <w:t>5. Change Management Process</w:t>
      </w:r>
      <w:bookmarkEnd w:id="89"/>
      <w:bookmarkEnd w:id="90"/>
    </w:p>
    <w:p w14:paraId="01EAC41B" w14:textId="4290DF2B" w:rsidR="00BE6D08" w:rsidRDefault="001163D2">
      <w:pPr>
        <w:pStyle w:val="BodyText"/>
      </w:pPr>
      <w:r>
        <w:t>Identify and describe the process that will be used to update the SRS, as needed, when project scope or requirements change.  Who can submit changes and by what means, and how will these changes be approved.</w:t>
      </w:r>
    </w:p>
    <w:p w14:paraId="56362812" w14:textId="38F61E27" w:rsidR="00BE6D08" w:rsidRDefault="00BE6D08" w:rsidP="00BE6D08">
      <w:pPr>
        <w:pStyle w:val="Heading1"/>
      </w:pPr>
      <w:r>
        <w:t>6. Software Design Specification</w:t>
      </w:r>
    </w:p>
    <w:p w14:paraId="39829E5E" w14:textId="22FF4B0B" w:rsidR="00BE6D08" w:rsidRDefault="00BE6D08" w:rsidP="00BE6D08">
      <w:pPr>
        <w:pStyle w:val="Heading2"/>
      </w:pPr>
      <w:r>
        <w:t>6.1 System Description</w:t>
      </w:r>
    </w:p>
    <w:p w14:paraId="3453EBB7" w14:textId="1D79F431" w:rsidR="00BF4D85" w:rsidRPr="00BF4D85" w:rsidRDefault="00BF4D85" w:rsidP="00BF4D85">
      <w:pPr>
        <w:pStyle w:val="NormalWeb"/>
        <w:spacing w:before="240" w:beforeAutospacing="0" w:after="240" w:afterAutospacing="0"/>
        <w:ind w:right="600"/>
        <w:rPr>
          <w:rFonts w:ascii="Times" w:eastAsia="Times" w:hAnsi="Times"/>
          <w:iCs/>
          <w:szCs w:val="20"/>
        </w:rPr>
      </w:pPr>
      <w:r w:rsidRPr="00BF4D85">
        <w:rPr>
          <w:rFonts w:ascii="Times" w:eastAsia="Times" w:hAnsi="Times"/>
          <w:iCs/>
          <w:szCs w:val="20"/>
        </w:rPr>
        <w:t>The Movie Theater Management System is designed to automate the management of movie showtimes, ticket booking, payment processing, and customer information. The system will provide both customers and staff an easy-to-use interface for browsing movies, purchasing tickets, and managing schedules.</w:t>
      </w:r>
    </w:p>
    <w:p w14:paraId="630256BC" w14:textId="177E2F38" w:rsidR="00BE6D08" w:rsidRDefault="00BE6D08" w:rsidP="00BE6D08">
      <w:pPr>
        <w:pStyle w:val="Heading2"/>
      </w:pPr>
      <w:r>
        <w:lastRenderedPageBreak/>
        <w:t>6.2 Software Architecture Overview</w:t>
      </w:r>
    </w:p>
    <w:p w14:paraId="6017BEFE" w14:textId="67A520CB" w:rsidR="00BE6D08" w:rsidRDefault="00BE6D08" w:rsidP="00BE6D08">
      <w:pPr>
        <w:pStyle w:val="Heading3"/>
      </w:pPr>
      <w:r>
        <w:t>6.2.1 Software Architecture Diagram</w:t>
      </w:r>
    </w:p>
    <w:p w14:paraId="73B03582" w14:textId="0633ABE0" w:rsidR="00BF4D85" w:rsidRPr="00BF4D85" w:rsidRDefault="00BE6D08" w:rsidP="00BF4D85">
      <w:pPr>
        <w:pStyle w:val="Heading3"/>
      </w:pPr>
      <w:r>
        <w:t>6.2.2 Software Architecture Description</w:t>
      </w:r>
    </w:p>
    <w:p w14:paraId="6BC65B49" w14:textId="02465299" w:rsidR="00BE6D08" w:rsidRDefault="00BE6D08" w:rsidP="00BE6D08">
      <w:pPr>
        <w:pStyle w:val="Heading2"/>
      </w:pPr>
      <w:r>
        <w:t>6.3 UML Class Diagram</w:t>
      </w:r>
    </w:p>
    <w:p w14:paraId="07555C5D" w14:textId="77777777" w:rsidR="00BF4D85" w:rsidRDefault="00BF4D85" w:rsidP="00BF4D85">
      <w:r>
        <w:rPr>
          <w:noProof/>
        </w:rPr>
        <w:drawing>
          <wp:inline distT="0" distB="0" distL="0" distR="0" wp14:anchorId="50BC87F9" wp14:editId="1D686CF9">
            <wp:extent cx="4586990" cy="3517182"/>
            <wp:effectExtent l="0" t="0" r="0" b="1270"/>
            <wp:docPr id="2061288967"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88967" name="Picture 2" descr="A diagram of a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03212" cy="3529621"/>
                    </a:xfrm>
                    <a:prstGeom prst="rect">
                      <a:avLst/>
                    </a:prstGeom>
                  </pic:spPr>
                </pic:pic>
              </a:graphicData>
            </a:graphic>
          </wp:inline>
        </w:drawing>
      </w:r>
    </w:p>
    <w:p w14:paraId="70C500CC" w14:textId="77777777" w:rsidR="00BF4D85" w:rsidRPr="00BF4D85" w:rsidRDefault="00BF4D85" w:rsidP="00BF4D85">
      <w:r>
        <w:t>Figure 2: UML Class Diagram for Movie Theater Ticketing System</w:t>
      </w:r>
    </w:p>
    <w:p w14:paraId="7D891DF0" w14:textId="752EC070" w:rsidR="00BE6D08" w:rsidRDefault="00BE6D08" w:rsidP="00BE6D08">
      <w:pPr>
        <w:pStyle w:val="Heading2"/>
      </w:pPr>
      <w:r>
        <w:t>6.4 UML Class Descriptions</w:t>
      </w:r>
    </w:p>
    <w:p w14:paraId="15C7802A" w14:textId="185A8330" w:rsidR="00BF4D85" w:rsidRDefault="00BF4D85" w:rsidP="00BF4D85">
      <w:pPr>
        <w:pStyle w:val="Heading3"/>
      </w:pPr>
      <w:r>
        <w:t>6.4.1 Film</w:t>
      </w:r>
    </w:p>
    <w:p w14:paraId="218C888D" w14:textId="4F2C0A4B" w:rsidR="00BF4D85" w:rsidRDefault="00BF4D85" w:rsidP="00BF4D85">
      <w:r>
        <w:t>6.4.1.1 Attributes</w:t>
      </w:r>
    </w:p>
    <w:p w14:paraId="275F5307" w14:textId="4647E06D" w:rsidR="00BF4D85" w:rsidRDefault="00BF4D85" w:rsidP="00BF4D85">
      <w:pPr>
        <w:pStyle w:val="ListParagraph"/>
        <w:numPr>
          <w:ilvl w:val="0"/>
          <w:numId w:val="18"/>
        </w:numPr>
      </w:pPr>
      <w:proofErr w:type="spellStart"/>
      <w:r>
        <w:t>filmID</w:t>
      </w:r>
      <w:proofErr w:type="spellEnd"/>
      <w:r>
        <w:t xml:space="preserve">: </w:t>
      </w:r>
      <w:r w:rsidR="00E64DCF">
        <w:t>int</w:t>
      </w:r>
    </w:p>
    <w:p w14:paraId="0F010A2A" w14:textId="77777777" w:rsidR="00BF4D85" w:rsidRDefault="00BF4D85" w:rsidP="00BF4D85">
      <w:pPr>
        <w:pStyle w:val="ListParagraph"/>
        <w:numPr>
          <w:ilvl w:val="0"/>
          <w:numId w:val="18"/>
        </w:numPr>
      </w:pPr>
      <w:r>
        <w:t>title: string</w:t>
      </w:r>
    </w:p>
    <w:p w14:paraId="44D39F85" w14:textId="77777777" w:rsidR="00BF4D85" w:rsidRDefault="00BF4D85" w:rsidP="00BF4D85">
      <w:pPr>
        <w:pStyle w:val="ListParagraph"/>
        <w:numPr>
          <w:ilvl w:val="0"/>
          <w:numId w:val="18"/>
        </w:numPr>
      </w:pPr>
      <w:r>
        <w:t>duration: float</w:t>
      </w:r>
    </w:p>
    <w:p w14:paraId="059B95CD" w14:textId="77777777" w:rsidR="00BF4D85" w:rsidRDefault="00BF4D85" w:rsidP="00BF4D85">
      <w:pPr>
        <w:pStyle w:val="ListParagraph"/>
        <w:numPr>
          <w:ilvl w:val="0"/>
          <w:numId w:val="18"/>
        </w:numPr>
      </w:pPr>
      <w:r>
        <w:t>rating: string</w:t>
      </w:r>
    </w:p>
    <w:p w14:paraId="6DD5182E" w14:textId="77777777" w:rsidR="00BF4D85" w:rsidRDefault="00BF4D85" w:rsidP="00BF4D85">
      <w:pPr>
        <w:pStyle w:val="ListParagraph"/>
        <w:numPr>
          <w:ilvl w:val="0"/>
          <w:numId w:val="18"/>
        </w:numPr>
      </w:pPr>
      <w:r>
        <w:t>genre: string</w:t>
      </w:r>
    </w:p>
    <w:p w14:paraId="3CCE7CD7" w14:textId="77777777" w:rsidR="00BF4D85" w:rsidRDefault="00BF4D85" w:rsidP="00BF4D85"/>
    <w:p w14:paraId="589813C1" w14:textId="2E92A75C" w:rsidR="00BF4D85" w:rsidRDefault="00BF4D85" w:rsidP="00BF4D85">
      <w:r>
        <w:t>6.4.1.2 Operations</w:t>
      </w:r>
    </w:p>
    <w:p w14:paraId="2E7645C0" w14:textId="31B29377" w:rsidR="00BF4D85" w:rsidRDefault="00BF4D85" w:rsidP="00BF4D85">
      <w:pPr>
        <w:pStyle w:val="ListParagraph"/>
        <w:numPr>
          <w:ilvl w:val="0"/>
          <w:numId w:val="18"/>
        </w:numPr>
      </w:pPr>
      <w:proofErr w:type="spellStart"/>
      <w:proofErr w:type="gramStart"/>
      <w:r>
        <w:t>getShowtimes</w:t>
      </w:r>
      <w:proofErr w:type="spellEnd"/>
      <w:r>
        <w:t>(</w:t>
      </w:r>
      <w:proofErr w:type="gramEnd"/>
      <w:r>
        <w:t>): Showtime[]</w:t>
      </w:r>
    </w:p>
    <w:p w14:paraId="681F6CAE" w14:textId="37A0BF76" w:rsidR="00E64DCF" w:rsidRDefault="00E64DCF" w:rsidP="00E64DCF">
      <w:pPr>
        <w:pStyle w:val="ListParagraph"/>
        <w:numPr>
          <w:ilvl w:val="1"/>
          <w:numId w:val="18"/>
        </w:numPr>
      </w:pPr>
      <w:r>
        <w:t>Returns available showtimes for the movie</w:t>
      </w:r>
    </w:p>
    <w:p w14:paraId="65BE5398" w14:textId="77777777" w:rsidR="00BF4D85" w:rsidRDefault="00BF4D85" w:rsidP="00BE6D08"/>
    <w:p w14:paraId="0C1C4A3F" w14:textId="6CA6DD7E" w:rsidR="00BF4D85" w:rsidRDefault="00BF4D85" w:rsidP="00BF4D85">
      <w:pPr>
        <w:pStyle w:val="Heading3"/>
      </w:pPr>
      <w:r>
        <w:t>6.4.</w:t>
      </w:r>
      <w:r w:rsidR="00E64DCF">
        <w:t>2</w:t>
      </w:r>
      <w:r>
        <w:t xml:space="preserve"> </w:t>
      </w:r>
      <w:r w:rsidR="00E64DCF">
        <w:t>Theater</w:t>
      </w:r>
    </w:p>
    <w:p w14:paraId="345900D2" w14:textId="050C24D7" w:rsidR="00BF4D85" w:rsidRDefault="00BF4D85" w:rsidP="00BF4D85">
      <w:r>
        <w:t>6.4.</w:t>
      </w:r>
      <w:r w:rsidR="00E64DCF">
        <w:t>2</w:t>
      </w:r>
      <w:r>
        <w:t>.1 Attributes</w:t>
      </w:r>
    </w:p>
    <w:p w14:paraId="3719CE07" w14:textId="7FA558AA" w:rsidR="00BF4D85" w:rsidRDefault="00E64DCF" w:rsidP="00BF4D85">
      <w:pPr>
        <w:pStyle w:val="ListParagraph"/>
        <w:numPr>
          <w:ilvl w:val="0"/>
          <w:numId w:val="18"/>
        </w:numPr>
      </w:pPr>
      <w:proofErr w:type="spellStart"/>
      <w:r>
        <w:t>theaterID</w:t>
      </w:r>
      <w:proofErr w:type="spellEnd"/>
      <w:r>
        <w:t>: int</w:t>
      </w:r>
    </w:p>
    <w:p w14:paraId="23026410" w14:textId="084926DD" w:rsidR="00E64DCF" w:rsidRDefault="00E64DCF" w:rsidP="00BF4D85">
      <w:pPr>
        <w:pStyle w:val="ListParagraph"/>
        <w:numPr>
          <w:ilvl w:val="0"/>
          <w:numId w:val="18"/>
        </w:numPr>
      </w:pPr>
      <w:r>
        <w:t>name: string</w:t>
      </w:r>
    </w:p>
    <w:p w14:paraId="2551A201" w14:textId="1555C2B6" w:rsidR="00E64DCF" w:rsidRDefault="00E64DCF" w:rsidP="00BF4D85">
      <w:pPr>
        <w:pStyle w:val="ListParagraph"/>
        <w:numPr>
          <w:ilvl w:val="0"/>
          <w:numId w:val="18"/>
        </w:numPr>
      </w:pPr>
      <w:r>
        <w:lastRenderedPageBreak/>
        <w:t>location: string</w:t>
      </w:r>
    </w:p>
    <w:p w14:paraId="3570A86D" w14:textId="77BDA9CD" w:rsidR="00E64DCF" w:rsidRDefault="00E64DCF" w:rsidP="00BF4D85">
      <w:pPr>
        <w:pStyle w:val="ListParagraph"/>
        <w:numPr>
          <w:ilvl w:val="0"/>
          <w:numId w:val="18"/>
        </w:numPr>
      </w:pPr>
      <w:r>
        <w:t>capacity: int</w:t>
      </w:r>
    </w:p>
    <w:p w14:paraId="7401ABE5" w14:textId="77777777" w:rsidR="00BF4D85" w:rsidRDefault="00BF4D85" w:rsidP="00BF4D85"/>
    <w:p w14:paraId="7F2C69B9" w14:textId="0F9C8125" w:rsidR="00BF4D85" w:rsidRDefault="00BF4D85" w:rsidP="00BF4D85">
      <w:r>
        <w:t>6.4.</w:t>
      </w:r>
      <w:r w:rsidR="00E64DCF">
        <w:t>2</w:t>
      </w:r>
      <w:r>
        <w:t>.2 Operations</w:t>
      </w:r>
    </w:p>
    <w:p w14:paraId="65E0CFDF" w14:textId="5A636ABD" w:rsidR="00BF4D85" w:rsidRDefault="00E64DCF" w:rsidP="00BF4D85">
      <w:pPr>
        <w:pStyle w:val="ListParagraph"/>
        <w:numPr>
          <w:ilvl w:val="0"/>
          <w:numId w:val="18"/>
        </w:numPr>
      </w:pPr>
      <w:proofErr w:type="spellStart"/>
      <w:proofErr w:type="gramStart"/>
      <w:r>
        <w:t>getSeatingMap</w:t>
      </w:r>
      <w:proofErr w:type="spellEnd"/>
      <w:r>
        <w:t>(</w:t>
      </w:r>
      <w:proofErr w:type="gramEnd"/>
      <w:r>
        <w:t>): Map&lt;</w:t>
      </w:r>
      <w:proofErr w:type="spellStart"/>
      <w:r>
        <w:t>int,bool</w:t>
      </w:r>
      <w:proofErr w:type="spellEnd"/>
      <w:r>
        <w:t>&gt;</w:t>
      </w:r>
    </w:p>
    <w:p w14:paraId="0AC4A0F7" w14:textId="57D0BA20" w:rsidR="00E64DCF" w:rsidRDefault="00E64DCF" w:rsidP="00E64DCF">
      <w:pPr>
        <w:pStyle w:val="ListParagraph"/>
        <w:numPr>
          <w:ilvl w:val="1"/>
          <w:numId w:val="18"/>
        </w:numPr>
      </w:pPr>
      <w:r>
        <w:t xml:space="preserve">Returns seating </w:t>
      </w:r>
      <w:proofErr w:type="spellStart"/>
      <w:r>
        <w:t>availablility</w:t>
      </w:r>
      <w:proofErr w:type="spellEnd"/>
      <w:r>
        <w:t xml:space="preserve"> for the theater</w:t>
      </w:r>
    </w:p>
    <w:p w14:paraId="07B2B2D7" w14:textId="77777777" w:rsidR="00BF4D85" w:rsidRDefault="00BF4D85" w:rsidP="00BE6D08"/>
    <w:p w14:paraId="3149DD98" w14:textId="249B93E9" w:rsidR="00BF4D85" w:rsidRDefault="00BF4D85" w:rsidP="00BF4D85">
      <w:pPr>
        <w:pStyle w:val="Heading3"/>
      </w:pPr>
      <w:r>
        <w:t>6.4.</w:t>
      </w:r>
      <w:r w:rsidR="00E64DCF">
        <w:t>3</w:t>
      </w:r>
      <w:r>
        <w:t xml:space="preserve"> </w:t>
      </w:r>
      <w:r w:rsidR="00E64DCF">
        <w:t>Showtime</w:t>
      </w:r>
    </w:p>
    <w:p w14:paraId="79C6ED34" w14:textId="55A44F3B" w:rsidR="00BF4D85" w:rsidRDefault="00BF4D85" w:rsidP="00BF4D85">
      <w:r>
        <w:t>6.4.</w:t>
      </w:r>
      <w:r w:rsidR="00E64DCF">
        <w:t>3</w:t>
      </w:r>
      <w:r>
        <w:t>.1 Attributes</w:t>
      </w:r>
    </w:p>
    <w:p w14:paraId="5F86CDB0" w14:textId="3A1C8B65" w:rsidR="00BF4D85" w:rsidRDefault="00E64DCF" w:rsidP="00BF4D85">
      <w:pPr>
        <w:pStyle w:val="ListParagraph"/>
        <w:numPr>
          <w:ilvl w:val="0"/>
          <w:numId w:val="18"/>
        </w:numPr>
      </w:pPr>
      <w:r>
        <w:t>showtime</w:t>
      </w:r>
      <w:r w:rsidR="00BF4D85">
        <w:t xml:space="preserve">: </w:t>
      </w:r>
      <w:r>
        <w:t>int</w:t>
      </w:r>
    </w:p>
    <w:p w14:paraId="518DC50F" w14:textId="27862905" w:rsidR="00BF4D85" w:rsidRDefault="00E64DCF" w:rsidP="00BF4D85">
      <w:pPr>
        <w:pStyle w:val="ListParagraph"/>
        <w:numPr>
          <w:ilvl w:val="0"/>
          <w:numId w:val="18"/>
        </w:numPr>
      </w:pPr>
      <w:r>
        <w:t>date</w:t>
      </w:r>
      <w:r w:rsidR="00BF4D85">
        <w:t>: string</w:t>
      </w:r>
    </w:p>
    <w:p w14:paraId="46CDAE69" w14:textId="1B34AFF2" w:rsidR="00BF4D85" w:rsidRDefault="00E64DCF" w:rsidP="00BF4D85">
      <w:pPr>
        <w:pStyle w:val="ListParagraph"/>
        <w:numPr>
          <w:ilvl w:val="0"/>
          <w:numId w:val="18"/>
        </w:numPr>
      </w:pPr>
      <w:r>
        <w:t>time</w:t>
      </w:r>
      <w:r w:rsidR="00BF4D85">
        <w:t xml:space="preserve">: </w:t>
      </w:r>
      <w:r>
        <w:t>string</w:t>
      </w:r>
    </w:p>
    <w:p w14:paraId="5BA8C371" w14:textId="4F028632" w:rsidR="00BF4D85" w:rsidRDefault="00E64DCF" w:rsidP="00BF4D85">
      <w:pPr>
        <w:pStyle w:val="ListParagraph"/>
        <w:numPr>
          <w:ilvl w:val="0"/>
          <w:numId w:val="18"/>
        </w:numPr>
      </w:pPr>
      <w:r>
        <w:t>price</w:t>
      </w:r>
      <w:r w:rsidR="00BF4D85">
        <w:t xml:space="preserve">: </w:t>
      </w:r>
      <w:r>
        <w:t>float</w:t>
      </w:r>
    </w:p>
    <w:p w14:paraId="745EA2F6" w14:textId="228F9C10" w:rsidR="00BF4D85" w:rsidRDefault="00E64DCF" w:rsidP="00BF4D85">
      <w:pPr>
        <w:pStyle w:val="ListParagraph"/>
        <w:numPr>
          <w:ilvl w:val="0"/>
          <w:numId w:val="18"/>
        </w:numPr>
      </w:pPr>
      <w:r>
        <w:t>film</w:t>
      </w:r>
      <w:r w:rsidR="00BF4D85">
        <w:t>: string</w:t>
      </w:r>
    </w:p>
    <w:p w14:paraId="75CD13B4" w14:textId="22A1AA11" w:rsidR="00E64DCF" w:rsidRDefault="00E64DCF" w:rsidP="00BF4D85">
      <w:pPr>
        <w:pStyle w:val="ListParagraph"/>
        <w:numPr>
          <w:ilvl w:val="0"/>
          <w:numId w:val="18"/>
        </w:numPr>
      </w:pPr>
      <w:r>
        <w:t>theater: string</w:t>
      </w:r>
    </w:p>
    <w:p w14:paraId="6D9E9A32" w14:textId="77777777" w:rsidR="00BF4D85" w:rsidRDefault="00BF4D85" w:rsidP="00BF4D85"/>
    <w:p w14:paraId="788E607A" w14:textId="2A4B43CE" w:rsidR="00BF4D85" w:rsidRDefault="00BF4D85" w:rsidP="00BF4D85">
      <w:r>
        <w:t>6.4.</w:t>
      </w:r>
      <w:r w:rsidR="00E64DCF">
        <w:t>3</w:t>
      </w:r>
      <w:r>
        <w:t>.2 Operations</w:t>
      </w:r>
    </w:p>
    <w:p w14:paraId="09183351" w14:textId="21EC33D6" w:rsidR="00BF4D85" w:rsidRDefault="00E64DCF" w:rsidP="00BF4D85">
      <w:pPr>
        <w:pStyle w:val="ListParagraph"/>
        <w:numPr>
          <w:ilvl w:val="0"/>
          <w:numId w:val="18"/>
        </w:numPr>
      </w:pPr>
      <w:proofErr w:type="spellStart"/>
      <w:proofErr w:type="gramStart"/>
      <w:r>
        <w:t>getAvailableSeats</w:t>
      </w:r>
      <w:proofErr w:type="spellEnd"/>
      <w:r>
        <w:t>(</w:t>
      </w:r>
      <w:proofErr w:type="gramEnd"/>
      <w:r>
        <w:t>): int</w:t>
      </w:r>
    </w:p>
    <w:p w14:paraId="33E5A8F1" w14:textId="47E0BC7F" w:rsidR="00E64DCF" w:rsidRDefault="00E64DCF" w:rsidP="00E64DCF">
      <w:pPr>
        <w:pStyle w:val="ListParagraph"/>
        <w:numPr>
          <w:ilvl w:val="1"/>
          <w:numId w:val="18"/>
        </w:numPr>
      </w:pPr>
      <w:r>
        <w:t>Returns number of available seats</w:t>
      </w:r>
    </w:p>
    <w:p w14:paraId="357A5AEC" w14:textId="6B76EF95" w:rsidR="00E64DCF" w:rsidRDefault="00E64DCF" w:rsidP="00BF4D85">
      <w:pPr>
        <w:pStyle w:val="ListParagraph"/>
        <w:numPr>
          <w:ilvl w:val="0"/>
          <w:numId w:val="18"/>
        </w:numPr>
      </w:pPr>
      <w:proofErr w:type="spellStart"/>
      <w:r>
        <w:t>reserveSeat</w:t>
      </w:r>
      <w:proofErr w:type="spellEnd"/>
      <w:r>
        <w:t>(</w:t>
      </w:r>
      <w:proofErr w:type="spellStart"/>
      <w:r>
        <w:t>seatNum</w:t>
      </w:r>
      <w:proofErr w:type="spellEnd"/>
      <w:r>
        <w:t>): bool</w:t>
      </w:r>
    </w:p>
    <w:p w14:paraId="4E950B31" w14:textId="13101A47" w:rsidR="00E64DCF" w:rsidRDefault="00E64DCF" w:rsidP="00E64DCF">
      <w:pPr>
        <w:pStyle w:val="ListParagraph"/>
        <w:numPr>
          <w:ilvl w:val="1"/>
          <w:numId w:val="18"/>
        </w:numPr>
      </w:pPr>
      <w:r>
        <w:t>Reserves a seat for a user</w:t>
      </w:r>
    </w:p>
    <w:p w14:paraId="120051AC" w14:textId="77777777" w:rsidR="00BF4D85" w:rsidRDefault="00BF4D85" w:rsidP="00BE6D08"/>
    <w:p w14:paraId="5AF43D4E" w14:textId="0D6834D4" w:rsidR="00BF4D85" w:rsidRDefault="00BF4D85" w:rsidP="00BF4D85">
      <w:pPr>
        <w:pStyle w:val="Heading3"/>
      </w:pPr>
      <w:r>
        <w:t>6.4.</w:t>
      </w:r>
      <w:r w:rsidR="00E64DCF">
        <w:t>4</w:t>
      </w:r>
      <w:r>
        <w:t xml:space="preserve"> </w:t>
      </w:r>
      <w:r w:rsidR="00E64DCF">
        <w:t>Booking</w:t>
      </w:r>
    </w:p>
    <w:p w14:paraId="66E0CEEF" w14:textId="57010BC9" w:rsidR="00BF4D85" w:rsidRDefault="00BF4D85" w:rsidP="00BF4D85">
      <w:r>
        <w:t>6.4.</w:t>
      </w:r>
      <w:r w:rsidR="00E64DCF">
        <w:t>4</w:t>
      </w:r>
      <w:r>
        <w:t>.1 Attributes</w:t>
      </w:r>
    </w:p>
    <w:p w14:paraId="1FDD2230" w14:textId="3AEA1E10" w:rsidR="00BF4D85" w:rsidRDefault="00E64DCF" w:rsidP="00BF4D85">
      <w:pPr>
        <w:pStyle w:val="ListParagraph"/>
        <w:numPr>
          <w:ilvl w:val="0"/>
          <w:numId w:val="18"/>
        </w:numPr>
      </w:pPr>
      <w:proofErr w:type="spellStart"/>
      <w:r>
        <w:t>bookingID</w:t>
      </w:r>
      <w:proofErr w:type="spellEnd"/>
      <w:r>
        <w:t>: int</w:t>
      </w:r>
    </w:p>
    <w:p w14:paraId="2CA5A480" w14:textId="0BE9E85D" w:rsidR="00E64DCF" w:rsidRDefault="00E64DCF" w:rsidP="00BF4D85">
      <w:pPr>
        <w:pStyle w:val="ListParagraph"/>
        <w:numPr>
          <w:ilvl w:val="0"/>
          <w:numId w:val="18"/>
        </w:numPr>
      </w:pPr>
      <w:r>
        <w:t>customer: Customer</w:t>
      </w:r>
    </w:p>
    <w:p w14:paraId="0C078DF4" w14:textId="25F9ADF5" w:rsidR="00E64DCF" w:rsidRDefault="00E64DCF" w:rsidP="00BF4D85">
      <w:pPr>
        <w:pStyle w:val="ListParagraph"/>
        <w:numPr>
          <w:ilvl w:val="0"/>
          <w:numId w:val="18"/>
        </w:numPr>
      </w:pPr>
      <w:r>
        <w:t>showtime: Showtime</w:t>
      </w:r>
    </w:p>
    <w:p w14:paraId="0B7C4CC1" w14:textId="6F0FCECE" w:rsidR="00E64DCF" w:rsidRDefault="00E64DCF" w:rsidP="00BF4D85">
      <w:pPr>
        <w:pStyle w:val="ListParagraph"/>
        <w:numPr>
          <w:ilvl w:val="0"/>
          <w:numId w:val="18"/>
        </w:numPr>
      </w:pPr>
      <w:r>
        <w:t>seats: (int, int)</w:t>
      </w:r>
    </w:p>
    <w:p w14:paraId="0C831ECC" w14:textId="3D68D141" w:rsidR="00E64DCF" w:rsidRDefault="00E64DCF" w:rsidP="00BF4D85">
      <w:pPr>
        <w:pStyle w:val="ListParagraph"/>
        <w:numPr>
          <w:ilvl w:val="0"/>
          <w:numId w:val="18"/>
        </w:numPr>
      </w:pPr>
      <w:proofErr w:type="spellStart"/>
      <w:r>
        <w:t>totalPrice</w:t>
      </w:r>
      <w:proofErr w:type="spellEnd"/>
      <w:r>
        <w:t>: float</w:t>
      </w:r>
    </w:p>
    <w:p w14:paraId="5752F0EC" w14:textId="7C5E441B" w:rsidR="00E64DCF" w:rsidRDefault="00E64DCF" w:rsidP="00BF4D85">
      <w:pPr>
        <w:pStyle w:val="ListParagraph"/>
        <w:numPr>
          <w:ilvl w:val="0"/>
          <w:numId w:val="18"/>
        </w:numPr>
      </w:pPr>
      <w:r>
        <w:t>status: string</w:t>
      </w:r>
    </w:p>
    <w:p w14:paraId="01755253" w14:textId="77777777" w:rsidR="00BF4D85" w:rsidRDefault="00BF4D85" w:rsidP="00BF4D85"/>
    <w:p w14:paraId="0CE3E730" w14:textId="285618E2" w:rsidR="00BF4D85" w:rsidRDefault="00BF4D85" w:rsidP="00BF4D85">
      <w:r>
        <w:t>6.4.</w:t>
      </w:r>
      <w:r w:rsidR="00E64DCF">
        <w:t>4</w:t>
      </w:r>
      <w:r>
        <w:t>.2 Operations</w:t>
      </w:r>
    </w:p>
    <w:p w14:paraId="1E28D649" w14:textId="69211022" w:rsidR="00BF4D85" w:rsidRDefault="00E64DCF" w:rsidP="00BF4D85">
      <w:pPr>
        <w:pStyle w:val="ListParagraph"/>
        <w:numPr>
          <w:ilvl w:val="0"/>
          <w:numId w:val="18"/>
        </w:numPr>
      </w:pPr>
      <w:proofErr w:type="spellStart"/>
      <w:r>
        <w:t>makePayment</w:t>
      </w:r>
      <w:proofErr w:type="spellEnd"/>
      <w:r>
        <w:t>(</w:t>
      </w:r>
      <w:proofErr w:type="spellStart"/>
      <w:r>
        <w:t>paymentInfo</w:t>
      </w:r>
      <w:proofErr w:type="spellEnd"/>
      <w:r>
        <w:t>): bool</w:t>
      </w:r>
    </w:p>
    <w:p w14:paraId="0FB4F120" w14:textId="6D09CE08" w:rsidR="00E64DCF" w:rsidRDefault="00E64DCF" w:rsidP="00E64DCF">
      <w:pPr>
        <w:pStyle w:val="ListParagraph"/>
        <w:numPr>
          <w:ilvl w:val="1"/>
          <w:numId w:val="18"/>
        </w:numPr>
      </w:pPr>
      <w:r>
        <w:t>Processes payment for the booking</w:t>
      </w:r>
    </w:p>
    <w:p w14:paraId="7FA673D2" w14:textId="1D17DFAD" w:rsidR="00E64DCF" w:rsidRDefault="00E64DCF" w:rsidP="00BF4D85">
      <w:pPr>
        <w:pStyle w:val="ListParagraph"/>
        <w:numPr>
          <w:ilvl w:val="0"/>
          <w:numId w:val="18"/>
        </w:numPr>
      </w:pPr>
      <w:proofErr w:type="spellStart"/>
      <w:proofErr w:type="gramStart"/>
      <w:r>
        <w:t>cancelBooking</w:t>
      </w:r>
      <w:proofErr w:type="spellEnd"/>
      <w:r>
        <w:t>(</w:t>
      </w:r>
      <w:proofErr w:type="gramEnd"/>
      <w:r>
        <w:t>): bool</w:t>
      </w:r>
    </w:p>
    <w:p w14:paraId="140AA626" w14:textId="5D2066E1" w:rsidR="00E64DCF" w:rsidRDefault="00E64DCF" w:rsidP="00E64DCF">
      <w:pPr>
        <w:pStyle w:val="ListParagraph"/>
        <w:numPr>
          <w:ilvl w:val="1"/>
          <w:numId w:val="18"/>
        </w:numPr>
      </w:pPr>
      <w:r>
        <w:t>Cancels booking and updates availability</w:t>
      </w:r>
    </w:p>
    <w:p w14:paraId="314FBC36" w14:textId="77777777" w:rsidR="00BF4D85" w:rsidRDefault="00BF4D85" w:rsidP="00BE6D08"/>
    <w:p w14:paraId="5CD53A9F" w14:textId="79928811" w:rsidR="00BF4D85" w:rsidRDefault="00BF4D85" w:rsidP="00BF4D85">
      <w:pPr>
        <w:pStyle w:val="Heading3"/>
      </w:pPr>
      <w:r>
        <w:t>6.</w:t>
      </w:r>
      <w:r w:rsidR="00E64DCF">
        <w:t>5</w:t>
      </w:r>
      <w:r>
        <w:t xml:space="preserve">.1 </w:t>
      </w:r>
      <w:r w:rsidR="00E64DCF">
        <w:t>Ticket</w:t>
      </w:r>
    </w:p>
    <w:p w14:paraId="7B36CC2F" w14:textId="55CDA3B6" w:rsidR="00BF4D85" w:rsidRDefault="00BF4D85" w:rsidP="00BF4D85">
      <w:r>
        <w:t>6.</w:t>
      </w:r>
      <w:r w:rsidR="00E64DCF">
        <w:t>5</w:t>
      </w:r>
      <w:r>
        <w:t>.1.1 Attributes</w:t>
      </w:r>
    </w:p>
    <w:p w14:paraId="7DB03E06" w14:textId="4DD97E29" w:rsidR="00BF4D85" w:rsidRDefault="00E64DCF" w:rsidP="00BF4D85">
      <w:pPr>
        <w:pStyle w:val="ListParagraph"/>
        <w:numPr>
          <w:ilvl w:val="0"/>
          <w:numId w:val="18"/>
        </w:numPr>
      </w:pPr>
      <w:proofErr w:type="spellStart"/>
      <w:r>
        <w:t>ticketID</w:t>
      </w:r>
      <w:proofErr w:type="spellEnd"/>
      <w:r>
        <w:t>: int</w:t>
      </w:r>
    </w:p>
    <w:p w14:paraId="761D1702" w14:textId="2367BACF" w:rsidR="00E64DCF" w:rsidRDefault="00E64DCF" w:rsidP="00BF4D85">
      <w:pPr>
        <w:pStyle w:val="ListParagraph"/>
        <w:numPr>
          <w:ilvl w:val="0"/>
          <w:numId w:val="18"/>
        </w:numPr>
      </w:pPr>
      <w:r>
        <w:t>booking: Booking</w:t>
      </w:r>
    </w:p>
    <w:p w14:paraId="63560C6A" w14:textId="4B6D6CC9" w:rsidR="00E64DCF" w:rsidRDefault="00E64DCF" w:rsidP="00E64DCF">
      <w:pPr>
        <w:pStyle w:val="ListParagraph"/>
        <w:numPr>
          <w:ilvl w:val="0"/>
          <w:numId w:val="18"/>
        </w:numPr>
      </w:pPr>
      <w:proofErr w:type="spellStart"/>
      <w:r>
        <w:t>seatNumber</w:t>
      </w:r>
      <w:proofErr w:type="spellEnd"/>
      <w:r>
        <w:t>: (int, int)</w:t>
      </w:r>
    </w:p>
    <w:p w14:paraId="6D48633D" w14:textId="77777777" w:rsidR="00BF4D85" w:rsidRDefault="00BF4D85" w:rsidP="00BF4D85"/>
    <w:p w14:paraId="0D140D21" w14:textId="3E1039CD" w:rsidR="00BF4D85" w:rsidRDefault="00BF4D85" w:rsidP="00BF4D85">
      <w:r>
        <w:t>6.</w:t>
      </w:r>
      <w:r w:rsidR="00E64DCF">
        <w:t>5</w:t>
      </w:r>
      <w:r>
        <w:t>.1.2 Operations</w:t>
      </w:r>
    </w:p>
    <w:p w14:paraId="5548691A" w14:textId="10B83411" w:rsidR="00BF4D85" w:rsidRDefault="00E64DCF" w:rsidP="00BF4D85">
      <w:pPr>
        <w:pStyle w:val="ListParagraph"/>
        <w:numPr>
          <w:ilvl w:val="0"/>
          <w:numId w:val="18"/>
        </w:numPr>
      </w:pPr>
      <w:proofErr w:type="gramStart"/>
      <w:r>
        <w:t>validate(</w:t>
      </w:r>
      <w:proofErr w:type="gramEnd"/>
      <w:r>
        <w:t>): bool</w:t>
      </w:r>
    </w:p>
    <w:p w14:paraId="72B6E85C" w14:textId="0A888C39" w:rsidR="00E64DCF" w:rsidRDefault="00E64DCF" w:rsidP="00E64DCF">
      <w:pPr>
        <w:pStyle w:val="ListParagraph"/>
        <w:numPr>
          <w:ilvl w:val="1"/>
          <w:numId w:val="18"/>
        </w:numPr>
      </w:pPr>
      <w:r>
        <w:lastRenderedPageBreak/>
        <w:t>Confirms ticket authenticity</w:t>
      </w:r>
    </w:p>
    <w:p w14:paraId="2119A34C" w14:textId="7714AE9C" w:rsidR="00E64DCF" w:rsidRDefault="00E64DCF" w:rsidP="00BF4D85">
      <w:pPr>
        <w:pStyle w:val="ListParagraph"/>
        <w:numPr>
          <w:ilvl w:val="0"/>
          <w:numId w:val="18"/>
        </w:numPr>
      </w:pPr>
      <w:proofErr w:type="spellStart"/>
      <w:proofErr w:type="gramStart"/>
      <w:r>
        <w:t>printTicket</w:t>
      </w:r>
      <w:proofErr w:type="spellEnd"/>
      <w:r>
        <w:t>(</w:t>
      </w:r>
      <w:proofErr w:type="gramEnd"/>
      <w:r>
        <w:t>): void</w:t>
      </w:r>
    </w:p>
    <w:p w14:paraId="24E14899" w14:textId="56582C0C" w:rsidR="00E64DCF" w:rsidRDefault="00E64DCF" w:rsidP="00E64DCF">
      <w:pPr>
        <w:pStyle w:val="ListParagraph"/>
        <w:numPr>
          <w:ilvl w:val="1"/>
          <w:numId w:val="18"/>
        </w:numPr>
      </w:pPr>
      <w:r>
        <w:t>Prints physical or digital ticket</w:t>
      </w:r>
    </w:p>
    <w:p w14:paraId="760FF274" w14:textId="77777777" w:rsidR="00BF4D85" w:rsidRDefault="00BF4D85" w:rsidP="00BE6D08"/>
    <w:p w14:paraId="4ECD88B7" w14:textId="7575865F" w:rsidR="00BF4D85" w:rsidRDefault="00BF4D85" w:rsidP="00BF4D85">
      <w:pPr>
        <w:pStyle w:val="Heading3"/>
      </w:pPr>
      <w:r>
        <w:t>6.</w:t>
      </w:r>
      <w:r w:rsidR="00E64DCF">
        <w:t>6</w:t>
      </w:r>
      <w:r>
        <w:t xml:space="preserve">.1 </w:t>
      </w:r>
      <w:r w:rsidR="00E64DCF">
        <w:t>Account</w:t>
      </w:r>
    </w:p>
    <w:p w14:paraId="3E02C53F" w14:textId="616E3903" w:rsidR="00BF4D85" w:rsidRDefault="00BF4D85" w:rsidP="00BF4D85">
      <w:r>
        <w:t>6.</w:t>
      </w:r>
      <w:r w:rsidR="00E64DCF">
        <w:t>6</w:t>
      </w:r>
      <w:r>
        <w:t>.1.1 Attributes</w:t>
      </w:r>
    </w:p>
    <w:p w14:paraId="15D3884B" w14:textId="0242E9B0" w:rsidR="00BF4D85" w:rsidRDefault="00E64DCF" w:rsidP="00BF4D85">
      <w:pPr>
        <w:pStyle w:val="ListParagraph"/>
        <w:numPr>
          <w:ilvl w:val="0"/>
          <w:numId w:val="18"/>
        </w:numPr>
      </w:pPr>
      <w:proofErr w:type="spellStart"/>
      <w:r>
        <w:t>accountID</w:t>
      </w:r>
      <w:proofErr w:type="spellEnd"/>
      <w:r>
        <w:t>: int</w:t>
      </w:r>
    </w:p>
    <w:p w14:paraId="46AC0355" w14:textId="180F3730" w:rsidR="00E64DCF" w:rsidRDefault="00E64DCF" w:rsidP="00BF4D85">
      <w:pPr>
        <w:pStyle w:val="ListParagraph"/>
        <w:numPr>
          <w:ilvl w:val="0"/>
          <w:numId w:val="18"/>
        </w:numPr>
      </w:pPr>
      <w:r>
        <w:t>username: string</w:t>
      </w:r>
    </w:p>
    <w:p w14:paraId="10F6A158" w14:textId="63123912" w:rsidR="00E64DCF" w:rsidRDefault="00E64DCF" w:rsidP="00BF4D85">
      <w:pPr>
        <w:pStyle w:val="ListParagraph"/>
        <w:numPr>
          <w:ilvl w:val="0"/>
          <w:numId w:val="18"/>
        </w:numPr>
      </w:pPr>
      <w:r>
        <w:t>password: string</w:t>
      </w:r>
    </w:p>
    <w:p w14:paraId="02F87766" w14:textId="6CE6CB03" w:rsidR="00E64DCF" w:rsidRDefault="00E64DCF" w:rsidP="00BF4D85">
      <w:pPr>
        <w:pStyle w:val="ListParagraph"/>
        <w:numPr>
          <w:ilvl w:val="0"/>
          <w:numId w:val="18"/>
        </w:numPr>
      </w:pPr>
      <w:r>
        <w:t>email: string</w:t>
      </w:r>
    </w:p>
    <w:p w14:paraId="6F205D84" w14:textId="77777777" w:rsidR="00BF4D85" w:rsidRDefault="00BF4D85" w:rsidP="00BF4D85"/>
    <w:p w14:paraId="47B07A9A" w14:textId="4E997CE2" w:rsidR="00BF4D85" w:rsidRDefault="00BF4D85" w:rsidP="00BF4D85">
      <w:r>
        <w:t>6.</w:t>
      </w:r>
      <w:r w:rsidR="00E64DCF">
        <w:t>6</w:t>
      </w:r>
      <w:r>
        <w:t>.1.2 Operations</w:t>
      </w:r>
    </w:p>
    <w:p w14:paraId="585C4421" w14:textId="5787424D" w:rsidR="00BF4D85" w:rsidRDefault="00E64DCF" w:rsidP="00BF4D85">
      <w:pPr>
        <w:pStyle w:val="ListParagraph"/>
        <w:numPr>
          <w:ilvl w:val="0"/>
          <w:numId w:val="18"/>
        </w:numPr>
      </w:pPr>
      <w:proofErr w:type="gramStart"/>
      <w:r>
        <w:t>login(</w:t>
      </w:r>
      <w:proofErr w:type="gramEnd"/>
      <w:r>
        <w:t>): bool</w:t>
      </w:r>
    </w:p>
    <w:p w14:paraId="01C5CACE" w14:textId="5035A796" w:rsidR="00E64DCF" w:rsidRDefault="00E64DCF" w:rsidP="00E64DCF">
      <w:pPr>
        <w:pStyle w:val="ListParagraph"/>
        <w:numPr>
          <w:ilvl w:val="1"/>
          <w:numId w:val="18"/>
        </w:numPr>
      </w:pPr>
      <w:r>
        <w:t>Authenticates user</w:t>
      </w:r>
    </w:p>
    <w:p w14:paraId="66F6EB97" w14:textId="1ED8B0A4" w:rsidR="00E64DCF" w:rsidRDefault="00E64DCF" w:rsidP="00BF4D85">
      <w:pPr>
        <w:pStyle w:val="ListParagraph"/>
        <w:numPr>
          <w:ilvl w:val="0"/>
          <w:numId w:val="18"/>
        </w:numPr>
      </w:pPr>
      <w:proofErr w:type="gramStart"/>
      <w:r>
        <w:t>logout(</w:t>
      </w:r>
      <w:proofErr w:type="gramEnd"/>
      <w:r>
        <w:t>): void</w:t>
      </w:r>
    </w:p>
    <w:p w14:paraId="6855E912" w14:textId="062E7494" w:rsidR="00E64DCF" w:rsidRDefault="00E64DCF" w:rsidP="00E64DCF">
      <w:pPr>
        <w:pStyle w:val="ListParagraph"/>
        <w:numPr>
          <w:ilvl w:val="1"/>
          <w:numId w:val="18"/>
        </w:numPr>
      </w:pPr>
      <w:r>
        <w:t>Ends active session</w:t>
      </w:r>
    </w:p>
    <w:p w14:paraId="323C4FC8" w14:textId="77777777" w:rsidR="00BF4D85" w:rsidRDefault="00BF4D85" w:rsidP="00BE6D08"/>
    <w:p w14:paraId="5FC4AE49" w14:textId="73C6606C" w:rsidR="00BF4D85" w:rsidRDefault="00BF4D85" w:rsidP="00BF4D85">
      <w:pPr>
        <w:pStyle w:val="Heading3"/>
      </w:pPr>
      <w:r>
        <w:t>6.</w:t>
      </w:r>
      <w:r w:rsidR="00E64DCF">
        <w:t>7</w:t>
      </w:r>
      <w:r>
        <w:t xml:space="preserve">.1 </w:t>
      </w:r>
      <w:r w:rsidR="00E64DCF">
        <w:t>Customer (inherits Account)</w:t>
      </w:r>
    </w:p>
    <w:p w14:paraId="175F0C33" w14:textId="4680DFC8" w:rsidR="00BF4D85" w:rsidRDefault="00BF4D85" w:rsidP="00BF4D85">
      <w:r>
        <w:t>6.</w:t>
      </w:r>
      <w:r w:rsidR="00E64DCF">
        <w:t>7</w:t>
      </w:r>
      <w:r>
        <w:t>.1.1 Attributes</w:t>
      </w:r>
    </w:p>
    <w:p w14:paraId="0E382566" w14:textId="6352CC21" w:rsidR="00BF4D85" w:rsidRDefault="00E64DCF" w:rsidP="00BF4D85">
      <w:pPr>
        <w:pStyle w:val="ListParagraph"/>
        <w:numPr>
          <w:ilvl w:val="0"/>
          <w:numId w:val="18"/>
        </w:numPr>
      </w:pPr>
      <w:proofErr w:type="spellStart"/>
      <w:r>
        <w:t>rewardPoints</w:t>
      </w:r>
      <w:proofErr w:type="spellEnd"/>
      <w:r>
        <w:t>: int</w:t>
      </w:r>
    </w:p>
    <w:p w14:paraId="69689363" w14:textId="706E0499" w:rsidR="00E64DCF" w:rsidRDefault="00E64DCF" w:rsidP="00BF4D85">
      <w:pPr>
        <w:pStyle w:val="ListParagraph"/>
        <w:numPr>
          <w:ilvl w:val="0"/>
          <w:numId w:val="18"/>
        </w:numPr>
      </w:pPr>
      <w:proofErr w:type="spellStart"/>
      <w:r>
        <w:t>loyaltyStatus</w:t>
      </w:r>
      <w:proofErr w:type="spellEnd"/>
      <w:r>
        <w:t>: string</w:t>
      </w:r>
    </w:p>
    <w:p w14:paraId="1AFF69A3" w14:textId="77777777" w:rsidR="00BF4D85" w:rsidRDefault="00BF4D85" w:rsidP="00BF4D85"/>
    <w:p w14:paraId="538452CD" w14:textId="33FFEE14" w:rsidR="00BF4D85" w:rsidRDefault="00BF4D85" w:rsidP="00BF4D85">
      <w:r>
        <w:t>6.</w:t>
      </w:r>
      <w:r w:rsidR="00E64DCF">
        <w:t>7</w:t>
      </w:r>
      <w:r>
        <w:t>.1.2 Operations</w:t>
      </w:r>
    </w:p>
    <w:p w14:paraId="7657CF61" w14:textId="3767481D" w:rsidR="00E64DCF" w:rsidRDefault="00E64DCF" w:rsidP="00E64DCF">
      <w:pPr>
        <w:pStyle w:val="ListParagraph"/>
        <w:numPr>
          <w:ilvl w:val="0"/>
          <w:numId w:val="18"/>
        </w:numPr>
      </w:pPr>
      <w:proofErr w:type="spellStart"/>
      <w:proofErr w:type="gramStart"/>
      <w:r>
        <w:t>viewShowtimes</w:t>
      </w:r>
      <w:proofErr w:type="spellEnd"/>
      <w:r>
        <w:t>(</w:t>
      </w:r>
      <w:proofErr w:type="gramEnd"/>
      <w:r>
        <w:t>): Showtime[]</w:t>
      </w:r>
    </w:p>
    <w:p w14:paraId="582940ED" w14:textId="546E3AD3" w:rsidR="00E64DCF" w:rsidRDefault="00E64DCF" w:rsidP="00BF4D85">
      <w:pPr>
        <w:pStyle w:val="ListParagraph"/>
        <w:numPr>
          <w:ilvl w:val="0"/>
          <w:numId w:val="18"/>
        </w:numPr>
      </w:pPr>
      <w:proofErr w:type="spellStart"/>
      <w:proofErr w:type="gramStart"/>
      <w:r>
        <w:t>purchaseTicket</w:t>
      </w:r>
      <w:proofErr w:type="spellEnd"/>
      <w:r>
        <w:t>(</w:t>
      </w:r>
      <w:proofErr w:type="gramEnd"/>
      <w:r>
        <w:t>showtime, seats): ticket</w:t>
      </w:r>
    </w:p>
    <w:p w14:paraId="051BB975" w14:textId="7A63DB54" w:rsidR="00E64DCF" w:rsidRDefault="00E64DCF" w:rsidP="00BF4D85">
      <w:pPr>
        <w:pStyle w:val="ListParagraph"/>
        <w:numPr>
          <w:ilvl w:val="0"/>
          <w:numId w:val="18"/>
        </w:numPr>
      </w:pPr>
      <w:proofErr w:type="spellStart"/>
      <w:proofErr w:type="gramStart"/>
      <w:r>
        <w:t>viewBookingHistory</w:t>
      </w:r>
      <w:proofErr w:type="spellEnd"/>
      <w:r>
        <w:t>(</w:t>
      </w:r>
      <w:proofErr w:type="gramEnd"/>
      <w:r>
        <w:t>): Ticket[]</w:t>
      </w:r>
    </w:p>
    <w:p w14:paraId="51450459" w14:textId="77777777" w:rsidR="00BF4D85" w:rsidRDefault="00BF4D85" w:rsidP="00BE6D08"/>
    <w:p w14:paraId="35EEA4C7" w14:textId="22A7F0DF" w:rsidR="00BF4D85" w:rsidRDefault="00BF4D85" w:rsidP="00BF4D85">
      <w:pPr>
        <w:pStyle w:val="Heading3"/>
      </w:pPr>
      <w:r>
        <w:t>6.</w:t>
      </w:r>
      <w:r w:rsidR="00E64DCF">
        <w:t>8</w:t>
      </w:r>
      <w:r>
        <w:t xml:space="preserve">.1 </w:t>
      </w:r>
      <w:r w:rsidR="00E64DCF">
        <w:t>Admin (inherits Account)</w:t>
      </w:r>
    </w:p>
    <w:p w14:paraId="1F34327F" w14:textId="15905AD9" w:rsidR="00BF4D85" w:rsidRDefault="00BF4D85" w:rsidP="00BF4D85">
      <w:r>
        <w:t>6.</w:t>
      </w:r>
      <w:r w:rsidR="00E64DCF">
        <w:t>8</w:t>
      </w:r>
      <w:r>
        <w:t xml:space="preserve">.1.1 </w:t>
      </w:r>
      <w:r w:rsidR="00E64DCF">
        <w:t>Operations</w:t>
      </w:r>
    </w:p>
    <w:p w14:paraId="2EB13B4D" w14:textId="4E7D99D1" w:rsidR="00BF4D85" w:rsidRDefault="00E64DCF" w:rsidP="00BF4D85">
      <w:pPr>
        <w:pStyle w:val="ListParagraph"/>
        <w:numPr>
          <w:ilvl w:val="0"/>
          <w:numId w:val="18"/>
        </w:numPr>
      </w:pPr>
      <w:proofErr w:type="spellStart"/>
      <w:proofErr w:type="gramStart"/>
      <w:r>
        <w:t>addFilm</w:t>
      </w:r>
      <w:proofErr w:type="spellEnd"/>
      <w:r>
        <w:t>(</w:t>
      </w:r>
      <w:proofErr w:type="gramEnd"/>
      <w:r>
        <w:t>film: Movie): void</w:t>
      </w:r>
    </w:p>
    <w:p w14:paraId="09DF343E" w14:textId="45BA9A81" w:rsidR="00E64DCF" w:rsidRDefault="00E64DCF" w:rsidP="00BF4D85">
      <w:pPr>
        <w:pStyle w:val="ListParagraph"/>
        <w:numPr>
          <w:ilvl w:val="0"/>
          <w:numId w:val="18"/>
        </w:numPr>
      </w:pPr>
      <w:proofErr w:type="spellStart"/>
      <w:proofErr w:type="gramStart"/>
      <w:r>
        <w:t>scheduleShowtime</w:t>
      </w:r>
      <w:proofErr w:type="spellEnd"/>
      <w:r>
        <w:t>(</w:t>
      </w:r>
      <w:proofErr w:type="gramEnd"/>
      <w:r>
        <w:t>showtime: Showtime): void</w:t>
      </w:r>
    </w:p>
    <w:p w14:paraId="2465FC23" w14:textId="73EC1DF1" w:rsidR="00E64DCF" w:rsidRDefault="00E64DCF" w:rsidP="00BF4D85">
      <w:pPr>
        <w:pStyle w:val="ListParagraph"/>
        <w:numPr>
          <w:ilvl w:val="0"/>
          <w:numId w:val="18"/>
        </w:numPr>
      </w:pPr>
      <w:proofErr w:type="spellStart"/>
      <w:proofErr w:type="gramStart"/>
      <w:r>
        <w:t>removeShowtime</w:t>
      </w:r>
      <w:proofErr w:type="spellEnd"/>
      <w:r>
        <w:t>(</w:t>
      </w:r>
      <w:proofErr w:type="gramEnd"/>
      <w:r>
        <w:t>showtime: Showtime): void</w:t>
      </w:r>
    </w:p>
    <w:p w14:paraId="175726AF" w14:textId="77777777" w:rsidR="00E64DCF" w:rsidRDefault="00E64DCF" w:rsidP="00E64DCF"/>
    <w:p w14:paraId="489B676A" w14:textId="23A07A76" w:rsidR="00E64DCF" w:rsidRDefault="00E64DCF" w:rsidP="00E64DCF">
      <w:pPr>
        <w:pStyle w:val="Heading3"/>
      </w:pPr>
      <w:r>
        <w:t>6.9.1 Payment</w:t>
      </w:r>
    </w:p>
    <w:p w14:paraId="41594A51" w14:textId="07D1E652" w:rsidR="00E64DCF" w:rsidRDefault="00E64DCF" w:rsidP="00E64DCF">
      <w:r>
        <w:t>6.9.1.1 Attributes</w:t>
      </w:r>
    </w:p>
    <w:p w14:paraId="44D0A286" w14:textId="5B2CD476" w:rsidR="00E64DCF" w:rsidRDefault="00E64DCF" w:rsidP="00E64DCF">
      <w:pPr>
        <w:pStyle w:val="ListParagraph"/>
        <w:numPr>
          <w:ilvl w:val="0"/>
          <w:numId w:val="18"/>
        </w:numPr>
      </w:pPr>
      <w:proofErr w:type="spellStart"/>
      <w:r>
        <w:t>transactionID</w:t>
      </w:r>
      <w:proofErr w:type="spellEnd"/>
      <w:r>
        <w:t>: string</w:t>
      </w:r>
    </w:p>
    <w:p w14:paraId="583CCC64" w14:textId="40C5C737" w:rsidR="00E64DCF" w:rsidRDefault="00E64DCF" w:rsidP="00E64DCF">
      <w:pPr>
        <w:pStyle w:val="ListParagraph"/>
        <w:numPr>
          <w:ilvl w:val="0"/>
          <w:numId w:val="18"/>
        </w:numPr>
      </w:pPr>
      <w:r>
        <w:t>amount: float</w:t>
      </w:r>
    </w:p>
    <w:p w14:paraId="6C039D7E" w14:textId="50879DA0" w:rsidR="00E64DCF" w:rsidRDefault="00E64DCF" w:rsidP="00E64DCF">
      <w:pPr>
        <w:pStyle w:val="ListParagraph"/>
        <w:numPr>
          <w:ilvl w:val="0"/>
          <w:numId w:val="18"/>
        </w:numPr>
      </w:pPr>
      <w:proofErr w:type="spellStart"/>
      <w:r>
        <w:t>paymentMethod</w:t>
      </w:r>
      <w:proofErr w:type="spellEnd"/>
      <w:r>
        <w:t>: string</w:t>
      </w:r>
    </w:p>
    <w:p w14:paraId="13D9677D" w14:textId="77777777" w:rsidR="00E64DCF" w:rsidRDefault="00E64DCF" w:rsidP="00E64DCF"/>
    <w:p w14:paraId="53FA2CA6" w14:textId="344D483F" w:rsidR="00E64DCF" w:rsidRDefault="00E64DCF" w:rsidP="00E64DCF">
      <w:r>
        <w:t>6.9.1.2 Operations</w:t>
      </w:r>
    </w:p>
    <w:p w14:paraId="3ECDCC25" w14:textId="6B222519" w:rsidR="00E64DCF" w:rsidRDefault="00E64DCF" w:rsidP="00E64DCF">
      <w:pPr>
        <w:pStyle w:val="ListParagraph"/>
        <w:numPr>
          <w:ilvl w:val="0"/>
          <w:numId w:val="18"/>
        </w:numPr>
      </w:pPr>
      <w:proofErr w:type="spellStart"/>
      <w:proofErr w:type="gramStart"/>
      <w:r>
        <w:t>processPayment</w:t>
      </w:r>
      <w:proofErr w:type="spellEnd"/>
      <w:r>
        <w:t>(</w:t>
      </w:r>
      <w:proofErr w:type="spellStart"/>
      <w:proofErr w:type="gramEnd"/>
      <w:r>
        <w:t>bookingID</w:t>
      </w:r>
      <w:proofErr w:type="spellEnd"/>
      <w:r>
        <w:t xml:space="preserve">, </w:t>
      </w:r>
      <w:proofErr w:type="spellStart"/>
      <w:r>
        <w:t>paymentInfo</w:t>
      </w:r>
      <w:proofErr w:type="spellEnd"/>
      <w:r>
        <w:t>): bool</w:t>
      </w:r>
    </w:p>
    <w:p w14:paraId="36889FEE" w14:textId="458D1FEF" w:rsidR="00E64DCF" w:rsidRDefault="00E64DCF" w:rsidP="00E64DCF">
      <w:pPr>
        <w:pStyle w:val="ListParagraph"/>
        <w:numPr>
          <w:ilvl w:val="1"/>
          <w:numId w:val="18"/>
        </w:numPr>
      </w:pPr>
      <w:r>
        <w:t>Processes user payments</w:t>
      </w:r>
    </w:p>
    <w:p w14:paraId="5A39F72E" w14:textId="7E35A78D" w:rsidR="00E64DCF" w:rsidRDefault="00E64DCF" w:rsidP="00E64DCF">
      <w:pPr>
        <w:pStyle w:val="ListParagraph"/>
        <w:numPr>
          <w:ilvl w:val="0"/>
          <w:numId w:val="18"/>
        </w:numPr>
      </w:pPr>
      <w:proofErr w:type="spellStart"/>
      <w:r>
        <w:t>refundPayment</w:t>
      </w:r>
      <w:proofErr w:type="spellEnd"/>
      <w:r>
        <w:t>(</w:t>
      </w:r>
      <w:proofErr w:type="spellStart"/>
      <w:r>
        <w:t>transactionID</w:t>
      </w:r>
      <w:proofErr w:type="spellEnd"/>
      <w:r>
        <w:t>): bool</w:t>
      </w:r>
    </w:p>
    <w:p w14:paraId="116C12E0" w14:textId="5F70CC21" w:rsidR="00E64DCF" w:rsidRDefault="00E64DCF" w:rsidP="00E64DCF">
      <w:pPr>
        <w:pStyle w:val="ListParagraph"/>
        <w:numPr>
          <w:ilvl w:val="1"/>
          <w:numId w:val="18"/>
        </w:numPr>
      </w:pPr>
      <w:r>
        <w:t>Issues refunds when necessary</w:t>
      </w:r>
    </w:p>
    <w:p w14:paraId="7E224521" w14:textId="27CF020E" w:rsidR="00BE6D08" w:rsidRDefault="00BE6D08" w:rsidP="00BE6D08">
      <w:pPr>
        <w:pStyle w:val="Heading2"/>
      </w:pPr>
      <w:r>
        <w:lastRenderedPageBreak/>
        <w:t>6.5 Development Plan and Timeline</w:t>
      </w:r>
    </w:p>
    <w:p w14:paraId="76FECA3B" w14:textId="20C80DFD" w:rsidR="00BE6D08" w:rsidRDefault="00BE6D08" w:rsidP="00BE6D08">
      <w:pPr>
        <w:pStyle w:val="Heading3"/>
      </w:pPr>
      <w:r>
        <w:t>6.5.1 Task Partitioning</w:t>
      </w:r>
    </w:p>
    <w:p w14:paraId="79601280" w14:textId="77777777" w:rsidR="009A4EB0" w:rsidRDefault="009A4EB0" w:rsidP="009A4EB0"/>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0"/>
        <w:gridCol w:w="6390"/>
      </w:tblGrid>
      <w:tr w:rsidR="008F4275" w14:paraId="1DAABE71" w14:textId="77777777" w:rsidTr="008F4275">
        <w:tc>
          <w:tcPr>
            <w:tcW w:w="2970" w:type="dxa"/>
            <w:tcBorders>
              <w:top w:val="nil"/>
              <w:left w:val="nil"/>
              <w:bottom w:val="single" w:sz="4" w:space="0" w:color="auto"/>
              <w:right w:val="nil"/>
            </w:tcBorders>
          </w:tcPr>
          <w:p w14:paraId="09E279CB" w14:textId="7546532D" w:rsidR="009A4EB0" w:rsidRDefault="009A4EB0" w:rsidP="005F19BE">
            <w:pPr>
              <w:jc w:val="center"/>
              <w:rPr>
                <w:b/>
              </w:rPr>
            </w:pPr>
            <w:r>
              <w:rPr>
                <w:b/>
              </w:rPr>
              <w:t>Task</w:t>
            </w:r>
          </w:p>
        </w:tc>
        <w:tc>
          <w:tcPr>
            <w:tcW w:w="6390" w:type="dxa"/>
            <w:tcBorders>
              <w:top w:val="nil"/>
              <w:left w:val="nil"/>
              <w:bottom w:val="single" w:sz="4" w:space="0" w:color="auto"/>
              <w:right w:val="nil"/>
            </w:tcBorders>
          </w:tcPr>
          <w:p w14:paraId="50671558" w14:textId="02DA5DEE" w:rsidR="009A4EB0" w:rsidRDefault="009A4EB0" w:rsidP="005F19BE">
            <w:pPr>
              <w:jc w:val="center"/>
              <w:rPr>
                <w:b/>
              </w:rPr>
            </w:pPr>
            <w:r>
              <w:rPr>
                <w:b/>
              </w:rPr>
              <w:t>Description</w:t>
            </w:r>
          </w:p>
        </w:tc>
      </w:tr>
      <w:tr w:rsidR="008F4275" w14:paraId="1CAB5EC5" w14:textId="77777777" w:rsidTr="008F4275">
        <w:tc>
          <w:tcPr>
            <w:tcW w:w="2970"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tblGrid>
            <w:tr w:rsidR="009A4EB0" w:rsidRPr="00BE2A06" w14:paraId="57231710" w14:textId="77777777" w:rsidTr="005853FD">
              <w:trPr>
                <w:tblCellSpacing w:w="15" w:type="dxa"/>
              </w:trPr>
              <w:tc>
                <w:tcPr>
                  <w:tcW w:w="0" w:type="auto"/>
                  <w:vAlign w:val="center"/>
                  <w:hideMark/>
                </w:tcPr>
                <w:p w14:paraId="3C8D3507" w14:textId="77777777" w:rsidR="009A4EB0" w:rsidRPr="00BE2A06" w:rsidRDefault="009A4EB0" w:rsidP="009A4EB0">
                  <w:r w:rsidRPr="00BE2A06">
                    <w:rPr>
                      <w:rStyle w:val="Strong"/>
                    </w:rPr>
                    <w:t>Database Design</w:t>
                  </w:r>
                </w:p>
              </w:tc>
            </w:tr>
          </w:tbl>
          <w:p w14:paraId="3A58B6FD" w14:textId="1379A3CA" w:rsidR="009A4EB0" w:rsidRDefault="009A4EB0" w:rsidP="009A4EB0"/>
        </w:tc>
        <w:tc>
          <w:tcPr>
            <w:tcW w:w="6390"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6"/>
            </w:tblGrid>
            <w:tr w:rsidR="009A4EB0" w:rsidRPr="00BE2A06" w14:paraId="21EB6C30" w14:textId="77777777" w:rsidTr="005853FD">
              <w:trPr>
                <w:tblCellSpacing w:w="15" w:type="dxa"/>
              </w:trPr>
              <w:tc>
                <w:tcPr>
                  <w:tcW w:w="0" w:type="auto"/>
                  <w:vAlign w:val="center"/>
                  <w:hideMark/>
                </w:tcPr>
                <w:p w14:paraId="058D89C8" w14:textId="77777777" w:rsidR="009A4EB0" w:rsidRPr="00BE2A06" w:rsidRDefault="009A4EB0" w:rsidP="009A4EB0">
                  <w:r w:rsidRPr="00BE2A06">
                    <w:t>Create relational schema for movies, users, and bookings</w:t>
                  </w:r>
                </w:p>
              </w:tc>
            </w:tr>
          </w:tbl>
          <w:p w14:paraId="7870DBC0" w14:textId="52A6AB4A" w:rsidR="009A4EB0" w:rsidRDefault="009A4EB0" w:rsidP="009A4EB0"/>
        </w:tc>
      </w:tr>
      <w:tr w:rsidR="008F4275" w14:paraId="650D8EED" w14:textId="77777777" w:rsidTr="008F4275">
        <w:tc>
          <w:tcPr>
            <w:tcW w:w="29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tblGrid>
            <w:tr w:rsidR="009A4EB0" w:rsidRPr="00BE2A06" w14:paraId="26633F64" w14:textId="77777777" w:rsidTr="005853FD">
              <w:trPr>
                <w:tblCellSpacing w:w="15" w:type="dxa"/>
              </w:trPr>
              <w:tc>
                <w:tcPr>
                  <w:tcW w:w="0" w:type="auto"/>
                  <w:vAlign w:val="center"/>
                  <w:hideMark/>
                </w:tcPr>
                <w:p w14:paraId="30B3F1C5" w14:textId="08E88965" w:rsidR="009A4EB0" w:rsidRPr="00BE2A06" w:rsidRDefault="009A4EB0" w:rsidP="009A4EB0">
                  <w:r w:rsidRPr="00BE2A06">
                    <w:rPr>
                      <w:rStyle w:val="Strong"/>
                    </w:rPr>
                    <w:t>Backend</w:t>
                  </w:r>
                  <w:r w:rsidR="008F4275">
                    <w:rPr>
                      <w:rStyle w:val="Strong"/>
                    </w:rPr>
                    <w:t xml:space="preserve"> </w:t>
                  </w:r>
                  <w:r w:rsidRPr="00BE2A06">
                    <w:rPr>
                      <w:rStyle w:val="Strong"/>
                    </w:rPr>
                    <w:t>Implementation</w:t>
                  </w:r>
                </w:p>
              </w:tc>
            </w:tr>
          </w:tbl>
          <w:p w14:paraId="755F755E" w14:textId="7838A8E3" w:rsidR="009A4EB0" w:rsidRDefault="009A4EB0" w:rsidP="009A4EB0"/>
        </w:tc>
        <w:tc>
          <w:tcPr>
            <w:tcW w:w="63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9"/>
            </w:tblGrid>
            <w:tr w:rsidR="009A4EB0" w:rsidRPr="00BE2A06" w14:paraId="3BD8D31A" w14:textId="77777777" w:rsidTr="005853FD">
              <w:trPr>
                <w:tblCellSpacing w:w="15" w:type="dxa"/>
              </w:trPr>
              <w:tc>
                <w:tcPr>
                  <w:tcW w:w="0" w:type="auto"/>
                  <w:vAlign w:val="center"/>
                  <w:hideMark/>
                </w:tcPr>
                <w:p w14:paraId="6D8253E1" w14:textId="77777777" w:rsidR="009A4EB0" w:rsidRPr="00BE2A06" w:rsidRDefault="009A4EB0" w:rsidP="009A4EB0">
                  <w:r w:rsidRPr="00BE2A06">
                    <w:t>Build server logic for booking, payment, and admin operations</w:t>
                  </w:r>
                </w:p>
              </w:tc>
            </w:tr>
          </w:tbl>
          <w:p w14:paraId="6A269420" w14:textId="5FA23F8F" w:rsidR="009A4EB0" w:rsidRDefault="009A4EB0" w:rsidP="009A4EB0"/>
        </w:tc>
      </w:tr>
      <w:tr w:rsidR="008F4275" w14:paraId="3BF6E84F" w14:textId="77777777" w:rsidTr="008F4275">
        <w:tc>
          <w:tcPr>
            <w:tcW w:w="29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tblGrid>
            <w:tr w:rsidR="009A4EB0" w:rsidRPr="00BE2A06" w14:paraId="34E1B9EE" w14:textId="77777777" w:rsidTr="005853FD">
              <w:trPr>
                <w:tblCellSpacing w:w="15" w:type="dxa"/>
              </w:trPr>
              <w:tc>
                <w:tcPr>
                  <w:tcW w:w="0" w:type="auto"/>
                  <w:vAlign w:val="center"/>
                  <w:hideMark/>
                </w:tcPr>
                <w:p w14:paraId="7BBD84D5" w14:textId="5AB18778" w:rsidR="009A4EB0" w:rsidRPr="00BE2A06" w:rsidRDefault="009A4EB0" w:rsidP="009A4EB0">
                  <w:r w:rsidRPr="00BE2A06">
                    <w:rPr>
                      <w:rStyle w:val="Strong"/>
                    </w:rPr>
                    <w:t>Frontend</w:t>
                  </w:r>
                  <w:r w:rsidR="008F4275">
                    <w:rPr>
                      <w:rStyle w:val="Strong"/>
                    </w:rPr>
                    <w:t xml:space="preserve"> </w:t>
                  </w:r>
                  <w:r w:rsidRPr="00BE2A06">
                    <w:rPr>
                      <w:rStyle w:val="Strong"/>
                    </w:rPr>
                    <w:t>Development</w:t>
                  </w:r>
                </w:p>
              </w:tc>
            </w:tr>
          </w:tbl>
          <w:p w14:paraId="54310B3D" w14:textId="48839A26" w:rsidR="009A4EB0" w:rsidRDefault="009A4EB0" w:rsidP="009A4EB0"/>
        </w:tc>
        <w:tc>
          <w:tcPr>
            <w:tcW w:w="63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9"/>
            </w:tblGrid>
            <w:tr w:rsidR="009A4EB0" w:rsidRPr="00BE2A06" w14:paraId="18BCAC6E" w14:textId="77777777" w:rsidTr="005853FD">
              <w:trPr>
                <w:tblCellSpacing w:w="15" w:type="dxa"/>
              </w:trPr>
              <w:tc>
                <w:tcPr>
                  <w:tcW w:w="0" w:type="auto"/>
                  <w:vAlign w:val="center"/>
                  <w:hideMark/>
                </w:tcPr>
                <w:p w14:paraId="6165C829" w14:textId="77777777" w:rsidR="009A4EB0" w:rsidRPr="00BE2A06" w:rsidRDefault="009A4EB0" w:rsidP="009A4EB0">
                  <w:r w:rsidRPr="00BE2A06">
                    <w:t>Create responsive UIs for web and kiosk users</w:t>
                  </w:r>
                </w:p>
              </w:tc>
            </w:tr>
          </w:tbl>
          <w:p w14:paraId="788907A3" w14:textId="082769BC" w:rsidR="009A4EB0" w:rsidRDefault="009A4EB0" w:rsidP="009A4EB0"/>
        </w:tc>
      </w:tr>
      <w:tr w:rsidR="008F4275" w14:paraId="54C9BC20" w14:textId="77777777" w:rsidTr="008F4275">
        <w:tc>
          <w:tcPr>
            <w:tcW w:w="2970"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7"/>
            </w:tblGrid>
            <w:tr w:rsidR="009A4EB0" w:rsidRPr="00BE2A06" w14:paraId="4CE3284D" w14:textId="77777777" w:rsidTr="005F19BE">
              <w:trPr>
                <w:tblCellSpacing w:w="15" w:type="dxa"/>
              </w:trPr>
              <w:tc>
                <w:tcPr>
                  <w:tcW w:w="0" w:type="auto"/>
                  <w:vAlign w:val="center"/>
                  <w:hideMark/>
                </w:tcPr>
                <w:p w14:paraId="17344FB9" w14:textId="1477D9FE" w:rsidR="009A4EB0" w:rsidRPr="00BE2A06" w:rsidRDefault="009A4EB0" w:rsidP="005F19BE">
                  <w:r>
                    <w:rPr>
                      <w:rStyle w:val="Strong"/>
                    </w:rPr>
                    <w:t>Integration &amp; APIs</w:t>
                  </w:r>
                </w:p>
              </w:tc>
            </w:tr>
          </w:tbl>
          <w:p w14:paraId="418DDF60" w14:textId="77777777" w:rsidR="009A4EB0" w:rsidRDefault="009A4EB0" w:rsidP="005F19BE"/>
        </w:tc>
        <w:tc>
          <w:tcPr>
            <w:tcW w:w="6390"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5"/>
            </w:tblGrid>
            <w:tr w:rsidR="009A4EB0" w:rsidRPr="00BE2A06" w14:paraId="13E29957" w14:textId="77777777" w:rsidTr="005F19BE">
              <w:trPr>
                <w:tblCellSpacing w:w="15" w:type="dxa"/>
              </w:trPr>
              <w:tc>
                <w:tcPr>
                  <w:tcW w:w="0" w:type="auto"/>
                  <w:vAlign w:val="center"/>
                  <w:hideMark/>
                </w:tcPr>
                <w:p w14:paraId="7ABF31B3" w14:textId="58D57363" w:rsidR="009A4EB0" w:rsidRPr="00BE2A06" w:rsidRDefault="009A4EB0" w:rsidP="005F19BE">
                  <w:r>
                    <w:t>Connect backend to external payment and email systems</w:t>
                  </w:r>
                </w:p>
              </w:tc>
            </w:tr>
          </w:tbl>
          <w:p w14:paraId="77215513" w14:textId="77777777" w:rsidR="009A4EB0" w:rsidRDefault="009A4EB0" w:rsidP="005F19BE"/>
        </w:tc>
      </w:tr>
      <w:tr w:rsidR="008F4275" w14:paraId="5A12038B" w14:textId="77777777" w:rsidTr="008F4275">
        <w:tc>
          <w:tcPr>
            <w:tcW w:w="2970"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tblGrid>
            <w:tr w:rsidR="009A4EB0" w:rsidRPr="00BE2A06" w14:paraId="592FC61F" w14:textId="77777777" w:rsidTr="005F19BE">
              <w:trPr>
                <w:tblCellSpacing w:w="15" w:type="dxa"/>
              </w:trPr>
              <w:tc>
                <w:tcPr>
                  <w:tcW w:w="0" w:type="auto"/>
                  <w:vAlign w:val="center"/>
                  <w:hideMark/>
                </w:tcPr>
                <w:p w14:paraId="5A430BFD" w14:textId="0BC47020" w:rsidR="009A4EB0" w:rsidRPr="00BE2A06" w:rsidRDefault="009A4EB0" w:rsidP="005F19BE">
                  <w:r>
                    <w:rPr>
                      <w:rStyle w:val="Strong"/>
                    </w:rPr>
                    <w:t>Testing &amp; QA</w:t>
                  </w:r>
                </w:p>
              </w:tc>
            </w:tr>
          </w:tbl>
          <w:p w14:paraId="18D06B9B" w14:textId="77777777" w:rsidR="009A4EB0" w:rsidRDefault="009A4EB0" w:rsidP="005F19BE"/>
        </w:tc>
        <w:tc>
          <w:tcPr>
            <w:tcW w:w="6390"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0"/>
            </w:tblGrid>
            <w:tr w:rsidR="009A4EB0" w:rsidRPr="00BE2A06" w14:paraId="7CEC2279" w14:textId="77777777" w:rsidTr="005F19BE">
              <w:trPr>
                <w:tblCellSpacing w:w="15" w:type="dxa"/>
              </w:trPr>
              <w:tc>
                <w:tcPr>
                  <w:tcW w:w="0" w:type="auto"/>
                  <w:vAlign w:val="center"/>
                  <w:hideMark/>
                </w:tcPr>
                <w:p w14:paraId="0EBCD2B5" w14:textId="58E2208F" w:rsidR="009A4EB0" w:rsidRPr="00BE2A06" w:rsidRDefault="009A4EB0" w:rsidP="005F19BE">
                  <w:r>
                    <w:t>Conduct functionality, integration, and load testing</w:t>
                  </w:r>
                </w:p>
              </w:tc>
            </w:tr>
          </w:tbl>
          <w:p w14:paraId="09F3690E" w14:textId="77777777" w:rsidR="009A4EB0" w:rsidRDefault="009A4EB0" w:rsidP="005F19BE"/>
        </w:tc>
      </w:tr>
      <w:tr w:rsidR="008F4275" w14:paraId="76E2B2B1" w14:textId="77777777" w:rsidTr="008F4275">
        <w:tc>
          <w:tcPr>
            <w:tcW w:w="2970"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tblGrid>
            <w:tr w:rsidR="009A4EB0" w:rsidRPr="00BE2A06" w14:paraId="39B5CCB2" w14:textId="77777777" w:rsidTr="005F19BE">
              <w:trPr>
                <w:tblCellSpacing w:w="15" w:type="dxa"/>
              </w:trPr>
              <w:tc>
                <w:tcPr>
                  <w:tcW w:w="0" w:type="auto"/>
                  <w:vAlign w:val="center"/>
                  <w:hideMark/>
                </w:tcPr>
                <w:p w14:paraId="001ED3F3" w14:textId="626C4631" w:rsidR="009A4EB0" w:rsidRPr="00BE2A06" w:rsidRDefault="009A4EB0" w:rsidP="005F19BE">
                  <w:r>
                    <w:rPr>
                      <w:rStyle w:val="Strong"/>
                    </w:rPr>
                    <w:t>Documentation</w:t>
                  </w:r>
                </w:p>
              </w:tc>
            </w:tr>
          </w:tbl>
          <w:p w14:paraId="0E7AA415" w14:textId="77777777" w:rsidR="009A4EB0" w:rsidRDefault="009A4EB0" w:rsidP="005F19BE"/>
        </w:tc>
        <w:tc>
          <w:tcPr>
            <w:tcW w:w="6390"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9"/>
            </w:tblGrid>
            <w:tr w:rsidR="009A4EB0" w:rsidRPr="00BE2A06" w14:paraId="0F44F809" w14:textId="77777777" w:rsidTr="005F19BE">
              <w:trPr>
                <w:tblCellSpacing w:w="15" w:type="dxa"/>
              </w:trPr>
              <w:tc>
                <w:tcPr>
                  <w:tcW w:w="0" w:type="auto"/>
                  <w:vAlign w:val="center"/>
                  <w:hideMark/>
                </w:tcPr>
                <w:p w14:paraId="11F56C35" w14:textId="798E66C2" w:rsidR="009A4EB0" w:rsidRPr="00BE2A06" w:rsidRDefault="009A4EB0" w:rsidP="005F19BE">
                  <w:r>
                    <w:t>Maintain version control, documentation, and commit logs</w:t>
                  </w:r>
                </w:p>
              </w:tc>
            </w:tr>
          </w:tbl>
          <w:p w14:paraId="63EC2F62" w14:textId="77777777" w:rsidR="009A4EB0" w:rsidRDefault="009A4EB0" w:rsidP="005F19BE"/>
        </w:tc>
      </w:tr>
    </w:tbl>
    <w:p w14:paraId="636A8E50" w14:textId="77777777" w:rsidR="009A4EB0" w:rsidRPr="009A4EB0" w:rsidRDefault="009A4EB0" w:rsidP="009A4EB0"/>
    <w:p w14:paraId="27A121A9" w14:textId="2E6BB0D0" w:rsidR="00BE6D08" w:rsidRDefault="00BE6D08" w:rsidP="00BE6D08">
      <w:pPr>
        <w:pStyle w:val="Heading3"/>
      </w:pPr>
      <w:r>
        <w:t>6.5.2 Team Member Responsibilities</w:t>
      </w:r>
    </w:p>
    <w:p w14:paraId="2F688F77" w14:textId="77777777" w:rsidR="009A4EB0" w:rsidRPr="009A4EB0" w:rsidRDefault="009A4EB0" w:rsidP="009A4EB0"/>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6570"/>
      </w:tblGrid>
      <w:tr w:rsidR="00E64DCF" w14:paraId="63EAF94E" w14:textId="77777777" w:rsidTr="009A4EB0">
        <w:tc>
          <w:tcPr>
            <w:tcW w:w="2790" w:type="dxa"/>
            <w:tcBorders>
              <w:top w:val="nil"/>
              <w:left w:val="nil"/>
              <w:bottom w:val="single" w:sz="4" w:space="0" w:color="auto"/>
              <w:right w:val="nil"/>
            </w:tcBorders>
          </w:tcPr>
          <w:p w14:paraId="32173024" w14:textId="31926668" w:rsidR="00E64DCF" w:rsidRDefault="00E64DCF" w:rsidP="005F19BE">
            <w:pPr>
              <w:jc w:val="center"/>
              <w:rPr>
                <w:b/>
              </w:rPr>
            </w:pPr>
            <w:r>
              <w:rPr>
                <w:b/>
              </w:rPr>
              <w:t>Team Member</w:t>
            </w:r>
          </w:p>
        </w:tc>
        <w:tc>
          <w:tcPr>
            <w:tcW w:w="6570" w:type="dxa"/>
            <w:tcBorders>
              <w:top w:val="nil"/>
              <w:left w:val="nil"/>
              <w:bottom w:val="single" w:sz="4" w:space="0" w:color="auto"/>
              <w:right w:val="nil"/>
            </w:tcBorders>
          </w:tcPr>
          <w:p w14:paraId="3E9EA733" w14:textId="2672FEA3" w:rsidR="00E64DCF" w:rsidRDefault="00E64DCF" w:rsidP="005F19BE">
            <w:pPr>
              <w:jc w:val="center"/>
              <w:rPr>
                <w:b/>
              </w:rPr>
            </w:pPr>
            <w:r>
              <w:rPr>
                <w:b/>
              </w:rPr>
              <w:t>Responsibilities</w:t>
            </w:r>
          </w:p>
        </w:tc>
      </w:tr>
      <w:tr w:rsidR="00E64DCF" w14:paraId="2ABF990B" w14:textId="77777777" w:rsidTr="009A4EB0">
        <w:tc>
          <w:tcPr>
            <w:tcW w:w="2790" w:type="dxa"/>
            <w:tcBorders>
              <w:top w:val="single" w:sz="4" w:space="0" w:color="auto"/>
            </w:tcBorders>
          </w:tcPr>
          <w:p w14:paraId="486B028C" w14:textId="1101DF90" w:rsidR="00E64DCF" w:rsidRDefault="00E64DCF" w:rsidP="005F19BE">
            <w:r>
              <w:t>Amy Bernal</w:t>
            </w:r>
          </w:p>
        </w:tc>
        <w:tc>
          <w:tcPr>
            <w:tcW w:w="6570" w:type="dxa"/>
            <w:tcBorders>
              <w:top w:val="single" w:sz="4" w:space="0" w:color="auto"/>
            </w:tcBorders>
          </w:tcPr>
          <w:p w14:paraId="4C4D8D33" w14:textId="3075552C" w:rsidR="00E64DCF" w:rsidRDefault="009A4EB0" w:rsidP="005F19BE">
            <w:r>
              <w:t>Backend development, database setup, payment integration</w:t>
            </w:r>
          </w:p>
        </w:tc>
      </w:tr>
      <w:tr w:rsidR="00E64DCF" w14:paraId="3D31970B" w14:textId="77777777" w:rsidTr="009A4EB0">
        <w:tc>
          <w:tcPr>
            <w:tcW w:w="2790" w:type="dxa"/>
          </w:tcPr>
          <w:p w14:paraId="135F0075" w14:textId="787306C7" w:rsidR="00E64DCF" w:rsidRDefault="00E64DCF" w:rsidP="005F19BE">
            <w:r>
              <w:t>Danna Bundogji</w:t>
            </w:r>
          </w:p>
        </w:tc>
        <w:tc>
          <w:tcPr>
            <w:tcW w:w="6570" w:type="dxa"/>
          </w:tcPr>
          <w:p w14:paraId="3EA14A97" w14:textId="2B786DF2" w:rsidR="00E64DCF" w:rsidRDefault="009A4EB0" w:rsidP="005F19BE">
            <w:r>
              <w:t>Frontend development, documentation, and testing</w:t>
            </w:r>
          </w:p>
        </w:tc>
      </w:tr>
      <w:tr w:rsidR="00E64DCF" w14:paraId="2A134FDC" w14:textId="77777777" w:rsidTr="009A4EB0">
        <w:tc>
          <w:tcPr>
            <w:tcW w:w="2790" w:type="dxa"/>
          </w:tcPr>
          <w:p w14:paraId="327C5092" w14:textId="080A9287" w:rsidR="00E64DCF" w:rsidRDefault="00E64DCF" w:rsidP="005F19BE">
            <w:r>
              <w:t>Kristine Alba</w:t>
            </w:r>
          </w:p>
        </w:tc>
        <w:tc>
          <w:tcPr>
            <w:tcW w:w="6570" w:type="dxa"/>
          </w:tcPr>
          <w:p w14:paraId="662BC721" w14:textId="77233D8B" w:rsidR="00E64DCF" w:rsidRDefault="009A4EB0" w:rsidP="005F19BE">
            <w:r>
              <w:t>Architecture design, UML modeling, integration, and deployment</w:t>
            </w:r>
          </w:p>
        </w:tc>
      </w:tr>
    </w:tbl>
    <w:p w14:paraId="0596EAEE" w14:textId="77777777" w:rsidR="00E64DCF" w:rsidRPr="00E64DCF" w:rsidRDefault="00E64DCF" w:rsidP="00E64DCF"/>
    <w:p w14:paraId="6EEFCD89" w14:textId="1613BAE5" w:rsidR="00BE6D08" w:rsidRDefault="00BE6D08" w:rsidP="00BE6D08">
      <w:pPr>
        <w:pStyle w:val="Heading3"/>
      </w:pPr>
      <w:r>
        <w:t>6.5.3 Project Timeline</w:t>
      </w:r>
    </w:p>
    <w:p w14:paraId="1B0BEA0E" w14:textId="77777777" w:rsidR="009A4EB0" w:rsidRPr="009A4EB0" w:rsidRDefault="009A4EB0" w:rsidP="009A4EB0"/>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6"/>
        <w:gridCol w:w="4042"/>
        <w:gridCol w:w="3272"/>
      </w:tblGrid>
      <w:tr w:rsidR="009A4EB0" w14:paraId="06906F08" w14:textId="512309F3" w:rsidTr="009A4EB0">
        <w:tc>
          <w:tcPr>
            <w:tcW w:w="2046" w:type="dxa"/>
            <w:tcBorders>
              <w:top w:val="nil"/>
              <w:left w:val="nil"/>
              <w:bottom w:val="single" w:sz="4" w:space="0" w:color="auto"/>
              <w:right w:val="nil"/>
            </w:tcBorders>
          </w:tcPr>
          <w:p w14:paraId="776A78A8" w14:textId="0D6092F7" w:rsidR="009A4EB0" w:rsidRDefault="009A4EB0" w:rsidP="005F19BE">
            <w:pPr>
              <w:jc w:val="center"/>
              <w:rPr>
                <w:b/>
              </w:rPr>
            </w:pPr>
            <w:r>
              <w:rPr>
                <w:b/>
              </w:rPr>
              <w:t>Week</w:t>
            </w:r>
          </w:p>
        </w:tc>
        <w:tc>
          <w:tcPr>
            <w:tcW w:w="4042" w:type="dxa"/>
            <w:tcBorders>
              <w:top w:val="nil"/>
              <w:left w:val="nil"/>
              <w:bottom w:val="single" w:sz="4" w:space="0" w:color="auto"/>
              <w:right w:val="nil"/>
            </w:tcBorders>
          </w:tcPr>
          <w:p w14:paraId="4AA3BCD7" w14:textId="4F6D2464" w:rsidR="009A4EB0" w:rsidRDefault="009A4EB0" w:rsidP="005F19BE">
            <w:pPr>
              <w:jc w:val="center"/>
              <w:rPr>
                <w:b/>
              </w:rPr>
            </w:pPr>
            <w:r>
              <w:rPr>
                <w:b/>
              </w:rPr>
              <w:t>Task</w:t>
            </w:r>
          </w:p>
        </w:tc>
        <w:tc>
          <w:tcPr>
            <w:tcW w:w="3272" w:type="dxa"/>
            <w:tcBorders>
              <w:top w:val="nil"/>
              <w:left w:val="nil"/>
              <w:bottom w:val="single" w:sz="4" w:space="0" w:color="auto"/>
              <w:right w:val="nil"/>
            </w:tcBorders>
          </w:tcPr>
          <w:p w14:paraId="48419448" w14:textId="0FE62F91" w:rsidR="009A4EB0" w:rsidRDefault="009A4EB0" w:rsidP="005F19BE">
            <w:pPr>
              <w:jc w:val="center"/>
              <w:rPr>
                <w:b/>
              </w:rPr>
            </w:pPr>
            <w:r>
              <w:rPr>
                <w:b/>
              </w:rPr>
              <w:t>Responsible Member</w:t>
            </w:r>
          </w:p>
        </w:tc>
      </w:tr>
      <w:tr w:rsidR="009A4EB0" w14:paraId="76D18FA1" w14:textId="16E2624E" w:rsidTr="009A4EB0">
        <w:tc>
          <w:tcPr>
            <w:tcW w:w="2046" w:type="dxa"/>
            <w:tcBorders>
              <w:top w:val="single" w:sz="4" w:space="0" w:color="auto"/>
            </w:tcBorders>
          </w:tcPr>
          <w:p w14:paraId="6E004119" w14:textId="54E58414" w:rsidR="009A4EB0" w:rsidRDefault="009A4EB0" w:rsidP="005F19BE">
            <w:r>
              <w:t>Week 1</w:t>
            </w:r>
          </w:p>
        </w:tc>
        <w:tc>
          <w:tcPr>
            <w:tcW w:w="4042" w:type="dxa"/>
            <w:tcBorders>
              <w:top w:val="single" w:sz="4" w:space="0" w:color="auto"/>
            </w:tcBorders>
          </w:tcPr>
          <w:p w14:paraId="1ACE48F5" w14:textId="196E9C91" w:rsidR="009A4EB0" w:rsidRDefault="009A4EB0" w:rsidP="005F19BE">
            <w:r>
              <w:t>Database schema and setup</w:t>
            </w:r>
          </w:p>
        </w:tc>
        <w:tc>
          <w:tcPr>
            <w:tcW w:w="3272" w:type="dxa"/>
            <w:tcBorders>
              <w:top w:val="single" w:sz="4" w:space="0" w:color="auto"/>
            </w:tcBorders>
          </w:tcPr>
          <w:p w14:paraId="05E1FD24" w14:textId="116D9988" w:rsidR="009A4EB0" w:rsidRDefault="009A4EB0" w:rsidP="005F19BE">
            <w:r>
              <w:t>Amy Bernal</w:t>
            </w:r>
          </w:p>
        </w:tc>
      </w:tr>
      <w:tr w:rsidR="009A4EB0" w14:paraId="64C2484C" w14:textId="49B90766" w:rsidTr="009A4EB0">
        <w:tc>
          <w:tcPr>
            <w:tcW w:w="2046" w:type="dxa"/>
          </w:tcPr>
          <w:p w14:paraId="60800F45" w14:textId="0BD4A555" w:rsidR="009A4EB0" w:rsidRDefault="009A4EB0" w:rsidP="005F19BE">
            <w:r>
              <w:t>Week 2</w:t>
            </w:r>
          </w:p>
        </w:tc>
        <w:tc>
          <w:tcPr>
            <w:tcW w:w="4042" w:type="dxa"/>
          </w:tcPr>
          <w:p w14:paraId="2BD6A69B" w14:textId="7C37F284" w:rsidR="009A4EB0" w:rsidRDefault="009A4EB0" w:rsidP="005F19BE">
            <w:r>
              <w:t>UI mockups and wireframes</w:t>
            </w:r>
          </w:p>
        </w:tc>
        <w:tc>
          <w:tcPr>
            <w:tcW w:w="3272" w:type="dxa"/>
          </w:tcPr>
          <w:p w14:paraId="5A5DAC2B" w14:textId="6E94CC29" w:rsidR="009A4EB0" w:rsidRDefault="009A4EB0" w:rsidP="005F19BE">
            <w:r>
              <w:t>Danna Bundogji</w:t>
            </w:r>
          </w:p>
        </w:tc>
      </w:tr>
      <w:tr w:rsidR="009A4EB0" w14:paraId="6620C063" w14:textId="56A2DED6" w:rsidTr="009A4EB0">
        <w:trPr>
          <w:trHeight w:val="296"/>
        </w:trPr>
        <w:tc>
          <w:tcPr>
            <w:tcW w:w="2046" w:type="dxa"/>
          </w:tcPr>
          <w:p w14:paraId="0C5C6A19" w14:textId="4846C59B" w:rsidR="009A4EB0" w:rsidRDefault="009A4EB0" w:rsidP="005F19BE">
            <w:r>
              <w:t>Week 3</w:t>
            </w:r>
          </w:p>
        </w:tc>
        <w:tc>
          <w:tcPr>
            <w:tcW w:w="4042" w:type="dxa"/>
          </w:tcPr>
          <w:p w14:paraId="505EF66E" w14:textId="16474FC3" w:rsidR="009A4EB0" w:rsidRDefault="009A4EB0" w:rsidP="005F19BE">
            <w:r>
              <w:t>Implement booking module</w:t>
            </w:r>
          </w:p>
        </w:tc>
        <w:tc>
          <w:tcPr>
            <w:tcW w:w="3272" w:type="dxa"/>
          </w:tcPr>
          <w:p w14:paraId="414BA331" w14:textId="1496D73B" w:rsidR="009A4EB0" w:rsidRDefault="009A4EB0" w:rsidP="005F19BE">
            <w:r>
              <w:t>Kristine Alba</w:t>
            </w:r>
          </w:p>
        </w:tc>
      </w:tr>
      <w:tr w:rsidR="009A4EB0" w14:paraId="2227D83A" w14:textId="77777777" w:rsidTr="009A4EB0">
        <w:tc>
          <w:tcPr>
            <w:tcW w:w="2046" w:type="dxa"/>
            <w:tcBorders>
              <w:top w:val="single" w:sz="4" w:space="0" w:color="auto"/>
              <w:left w:val="single" w:sz="4" w:space="0" w:color="auto"/>
              <w:bottom w:val="single" w:sz="4" w:space="0" w:color="auto"/>
              <w:right w:val="single" w:sz="4" w:space="0" w:color="auto"/>
            </w:tcBorders>
          </w:tcPr>
          <w:p w14:paraId="3456D550" w14:textId="705FBCAA" w:rsidR="009A4EB0" w:rsidRDefault="009A4EB0" w:rsidP="005F19BE">
            <w:r>
              <w:t>Week 4</w:t>
            </w:r>
          </w:p>
        </w:tc>
        <w:tc>
          <w:tcPr>
            <w:tcW w:w="4042" w:type="dxa"/>
            <w:tcBorders>
              <w:top w:val="single" w:sz="4" w:space="0" w:color="auto"/>
              <w:left w:val="single" w:sz="4" w:space="0" w:color="auto"/>
              <w:bottom w:val="single" w:sz="4" w:space="0" w:color="auto"/>
              <w:right w:val="single" w:sz="4" w:space="0" w:color="auto"/>
            </w:tcBorders>
          </w:tcPr>
          <w:p w14:paraId="024228D8" w14:textId="43C8F89E" w:rsidR="009A4EB0" w:rsidRDefault="009A4EB0" w:rsidP="005F19BE">
            <w:r>
              <w:t>Integrate payment API</w:t>
            </w:r>
          </w:p>
        </w:tc>
        <w:tc>
          <w:tcPr>
            <w:tcW w:w="3272" w:type="dxa"/>
            <w:tcBorders>
              <w:top w:val="single" w:sz="4" w:space="0" w:color="auto"/>
              <w:left w:val="single" w:sz="4" w:space="0" w:color="auto"/>
              <w:bottom w:val="single" w:sz="4" w:space="0" w:color="auto"/>
              <w:right w:val="single" w:sz="4" w:space="0" w:color="auto"/>
            </w:tcBorders>
          </w:tcPr>
          <w:p w14:paraId="3F25A496" w14:textId="562BA39D" w:rsidR="009A4EB0" w:rsidRDefault="009A4EB0" w:rsidP="005F19BE">
            <w:r>
              <w:t>Amy Bernal</w:t>
            </w:r>
          </w:p>
        </w:tc>
      </w:tr>
      <w:tr w:rsidR="009A4EB0" w14:paraId="21F55CE1" w14:textId="77777777" w:rsidTr="009A4EB0">
        <w:tc>
          <w:tcPr>
            <w:tcW w:w="2046" w:type="dxa"/>
            <w:tcBorders>
              <w:top w:val="single" w:sz="4" w:space="0" w:color="auto"/>
              <w:left w:val="single" w:sz="4" w:space="0" w:color="auto"/>
              <w:bottom w:val="single" w:sz="4" w:space="0" w:color="auto"/>
              <w:right w:val="single" w:sz="4" w:space="0" w:color="auto"/>
            </w:tcBorders>
          </w:tcPr>
          <w:p w14:paraId="6D9EE95B" w14:textId="599CD12F" w:rsidR="009A4EB0" w:rsidRDefault="009A4EB0" w:rsidP="005F19BE">
            <w:r>
              <w:t>Week 5</w:t>
            </w:r>
          </w:p>
        </w:tc>
        <w:tc>
          <w:tcPr>
            <w:tcW w:w="4042" w:type="dxa"/>
            <w:tcBorders>
              <w:top w:val="single" w:sz="4" w:space="0" w:color="auto"/>
              <w:left w:val="single" w:sz="4" w:space="0" w:color="auto"/>
              <w:bottom w:val="single" w:sz="4" w:space="0" w:color="auto"/>
              <w:right w:val="single" w:sz="4" w:space="0" w:color="auto"/>
            </w:tcBorders>
          </w:tcPr>
          <w:p w14:paraId="046B426C" w14:textId="0B948735" w:rsidR="009A4EB0" w:rsidRDefault="009A4EB0" w:rsidP="005F19BE">
            <w:r>
              <w:t>System testing and fixes</w:t>
            </w:r>
          </w:p>
        </w:tc>
        <w:tc>
          <w:tcPr>
            <w:tcW w:w="3272" w:type="dxa"/>
            <w:tcBorders>
              <w:top w:val="single" w:sz="4" w:space="0" w:color="auto"/>
              <w:left w:val="single" w:sz="4" w:space="0" w:color="auto"/>
              <w:bottom w:val="single" w:sz="4" w:space="0" w:color="auto"/>
              <w:right w:val="single" w:sz="4" w:space="0" w:color="auto"/>
            </w:tcBorders>
          </w:tcPr>
          <w:p w14:paraId="21DFCE2D" w14:textId="59BF2261" w:rsidR="009A4EB0" w:rsidRDefault="009A4EB0" w:rsidP="005F19BE">
            <w:r>
              <w:t>Danna and Kristine</w:t>
            </w:r>
          </w:p>
        </w:tc>
      </w:tr>
    </w:tbl>
    <w:p w14:paraId="668B03EB" w14:textId="77777777" w:rsidR="00BE6D08" w:rsidRPr="00BE6D08" w:rsidRDefault="00BE6D08" w:rsidP="00BE6D08"/>
    <w:p w14:paraId="3C8A6232" w14:textId="49CE5F49" w:rsidR="00687088" w:rsidRDefault="00687088">
      <w:pPr>
        <w:pStyle w:val="Heading1"/>
      </w:pPr>
      <w:bookmarkStart w:id="91" w:name="_Toc506458814"/>
      <w:bookmarkStart w:id="92" w:name="_Toc506459180"/>
      <w:r>
        <w:t>7. Test Plan</w:t>
      </w:r>
    </w:p>
    <w:p w14:paraId="4260F226" w14:textId="191E02D8" w:rsidR="00687088" w:rsidRPr="00687088" w:rsidRDefault="00687088" w:rsidP="00687088">
      <w:pPr>
        <w:rPr>
          <w:b/>
          <w:bCs/>
        </w:rPr>
      </w:pPr>
      <w:proofErr w:type="spellStart"/>
      <w:r w:rsidRPr="00687088">
        <w:rPr>
          <w:b/>
          <w:bCs/>
          <w:i/>
          <w:iCs/>
        </w:rPr>
        <w:t>Github</w:t>
      </w:r>
      <w:proofErr w:type="spellEnd"/>
      <w:r w:rsidRPr="00687088">
        <w:rPr>
          <w:b/>
          <w:bCs/>
          <w:i/>
          <w:iCs/>
        </w:rPr>
        <w:t xml:space="preserve"> link:</w:t>
      </w:r>
      <w:r>
        <w:rPr>
          <w:b/>
          <w:bCs/>
          <w:i/>
          <w:iCs/>
        </w:rPr>
        <w:t xml:space="preserve"> </w:t>
      </w:r>
      <w:r w:rsidR="00DD7226">
        <w:rPr>
          <w:b/>
          <w:bCs/>
          <w:i/>
          <w:iCs/>
        </w:rPr>
        <w:t xml:space="preserve">point to </w:t>
      </w:r>
      <w:proofErr w:type="spellStart"/>
      <w:r w:rsidR="00DD7226">
        <w:rPr>
          <w:b/>
          <w:bCs/>
          <w:i/>
          <w:iCs/>
        </w:rPr>
        <w:t>filder</w:t>
      </w:r>
      <w:proofErr w:type="spellEnd"/>
      <w:r w:rsidR="00DD7226">
        <w:rPr>
          <w:b/>
          <w:bCs/>
          <w:i/>
          <w:iCs/>
        </w:rPr>
        <w:t xml:space="preserve"> that includes test plan pdf and cases xlsx</w:t>
      </w:r>
    </w:p>
    <w:p w14:paraId="686AC9A4" w14:textId="1D9C6837" w:rsidR="00687088" w:rsidRDefault="00687088" w:rsidP="00687088">
      <w:pPr>
        <w:pStyle w:val="Heading2"/>
      </w:pPr>
      <w:r>
        <w:t>7</w:t>
      </w:r>
      <w:r>
        <w:t>.</w:t>
      </w:r>
      <w:r>
        <w:t>1</w:t>
      </w:r>
      <w:r>
        <w:t xml:space="preserve"> </w:t>
      </w:r>
      <w:r>
        <w:t>Purpose</w:t>
      </w:r>
    </w:p>
    <w:p w14:paraId="629EDAED" w14:textId="72C44CBC" w:rsidR="00687088" w:rsidRDefault="00687088" w:rsidP="00687088">
      <w:pPr>
        <w:pStyle w:val="p1"/>
        <w:rPr>
          <w:sz w:val="24"/>
          <w:szCs w:val="24"/>
        </w:rPr>
      </w:pPr>
      <w:r w:rsidRPr="00687088">
        <w:rPr>
          <w:sz w:val="24"/>
          <w:szCs w:val="24"/>
        </w:rPr>
        <w:t>The purpose of this test plan is to define the strategy, scope, resources, and schedule for</w:t>
      </w:r>
      <w:r>
        <w:rPr>
          <w:sz w:val="24"/>
          <w:szCs w:val="24"/>
        </w:rPr>
        <w:t xml:space="preserve"> </w:t>
      </w:r>
      <w:r w:rsidRPr="00687088">
        <w:rPr>
          <w:sz w:val="24"/>
          <w:szCs w:val="24"/>
        </w:rPr>
        <w:t>verification</w:t>
      </w:r>
      <w:r>
        <w:rPr>
          <w:sz w:val="24"/>
          <w:szCs w:val="24"/>
        </w:rPr>
        <w:t xml:space="preserve"> </w:t>
      </w:r>
      <w:r w:rsidRPr="00687088">
        <w:rPr>
          <w:sz w:val="24"/>
          <w:szCs w:val="24"/>
        </w:rPr>
        <w:t>and validation of the Movie Theater Ticketing System (MTTS). It ensures that all functional and</w:t>
      </w:r>
      <w:r>
        <w:rPr>
          <w:sz w:val="24"/>
          <w:szCs w:val="24"/>
        </w:rPr>
        <w:t xml:space="preserve"> </w:t>
      </w:r>
      <w:r w:rsidRPr="00687088">
        <w:rPr>
          <w:sz w:val="24"/>
          <w:szCs w:val="24"/>
        </w:rPr>
        <w:t>non-functional requirements are properly tested, that defects are identified and resolved, and that the</w:t>
      </w:r>
      <w:r>
        <w:rPr>
          <w:sz w:val="24"/>
          <w:szCs w:val="24"/>
        </w:rPr>
        <w:t xml:space="preserve"> </w:t>
      </w:r>
      <w:r w:rsidRPr="00687088">
        <w:rPr>
          <w:sz w:val="24"/>
          <w:szCs w:val="24"/>
        </w:rPr>
        <w:t>final system meets both user and performance expectations.</w:t>
      </w:r>
    </w:p>
    <w:p w14:paraId="5C198451" w14:textId="2A7D9DC3" w:rsidR="00687088" w:rsidRDefault="00687088" w:rsidP="00687088">
      <w:pPr>
        <w:pStyle w:val="Heading2"/>
      </w:pPr>
      <w:r>
        <w:t>7</w:t>
      </w:r>
      <w:r>
        <w:t>.</w:t>
      </w:r>
      <w:r>
        <w:t>2</w:t>
      </w:r>
      <w:r>
        <w:t xml:space="preserve"> </w:t>
      </w:r>
      <w:r>
        <w:t>Test Objectives</w:t>
      </w:r>
    </w:p>
    <w:p w14:paraId="6417B85F" w14:textId="77777777" w:rsidR="00687088" w:rsidRDefault="00687088" w:rsidP="00687088">
      <w:pPr>
        <w:pStyle w:val="p1"/>
        <w:rPr>
          <w:sz w:val="24"/>
          <w:szCs w:val="24"/>
        </w:rPr>
      </w:pPr>
      <w:r w:rsidRPr="00687088">
        <w:rPr>
          <w:sz w:val="24"/>
          <w:szCs w:val="24"/>
        </w:rPr>
        <w:t>The primary testing objectives are:</w:t>
      </w:r>
    </w:p>
    <w:p w14:paraId="3C78780B" w14:textId="77777777" w:rsidR="00687088" w:rsidRDefault="00687088" w:rsidP="00687088">
      <w:pPr>
        <w:pStyle w:val="p1"/>
        <w:numPr>
          <w:ilvl w:val="0"/>
          <w:numId w:val="19"/>
        </w:numPr>
        <w:rPr>
          <w:sz w:val="24"/>
          <w:szCs w:val="24"/>
        </w:rPr>
      </w:pPr>
      <w:r w:rsidRPr="00687088">
        <w:rPr>
          <w:sz w:val="24"/>
          <w:szCs w:val="24"/>
        </w:rPr>
        <w:lastRenderedPageBreak/>
        <w:t>Verify that all functional requirements (FR-1 through FR-14) are correctly implemented and</w:t>
      </w:r>
      <w:r>
        <w:rPr>
          <w:sz w:val="24"/>
          <w:szCs w:val="24"/>
        </w:rPr>
        <w:t xml:space="preserve"> </w:t>
      </w:r>
      <w:r w:rsidRPr="00687088">
        <w:rPr>
          <w:sz w:val="24"/>
          <w:szCs w:val="24"/>
        </w:rPr>
        <w:t>traceable to test cases.</w:t>
      </w:r>
    </w:p>
    <w:p w14:paraId="3294B878" w14:textId="77777777" w:rsidR="00687088" w:rsidRDefault="00687088" w:rsidP="00687088">
      <w:pPr>
        <w:pStyle w:val="p1"/>
        <w:numPr>
          <w:ilvl w:val="0"/>
          <w:numId w:val="19"/>
        </w:numPr>
        <w:rPr>
          <w:sz w:val="24"/>
          <w:szCs w:val="24"/>
        </w:rPr>
      </w:pPr>
      <w:r w:rsidRPr="00687088">
        <w:rPr>
          <w:sz w:val="24"/>
          <w:szCs w:val="24"/>
        </w:rPr>
        <w:t>Validate that all non-functional requirements (3.5.1–3.5.6) meet the defined performance,</w:t>
      </w:r>
      <w:r>
        <w:rPr>
          <w:sz w:val="24"/>
          <w:szCs w:val="24"/>
        </w:rPr>
        <w:t xml:space="preserve"> </w:t>
      </w:r>
      <w:r w:rsidRPr="00687088">
        <w:rPr>
          <w:sz w:val="24"/>
          <w:szCs w:val="24"/>
        </w:rPr>
        <w:t>reliability, and security criteria.</w:t>
      </w:r>
    </w:p>
    <w:p w14:paraId="604A2D34" w14:textId="4C7ABA4F" w:rsidR="00687088" w:rsidRPr="00687088" w:rsidRDefault="00687088" w:rsidP="00687088">
      <w:pPr>
        <w:pStyle w:val="p1"/>
        <w:numPr>
          <w:ilvl w:val="0"/>
          <w:numId w:val="19"/>
        </w:numPr>
        <w:rPr>
          <w:sz w:val="24"/>
          <w:szCs w:val="24"/>
        </w:rPr>
      </w:pPr>
      <w:r w:rsidRPr="00687088">
        <w:rPr>
          <w:sz w:val="24"/>
          <w:szCs w:val="24"/>
        </w:rPr>
        <w:t>Confirm that the overall architecture and design (as shown in the UML and SWA diagrams)</w:t>
      </w:r>
      <w:r>
        <w:rPr>
          <w:sz w:val="24"/>
          <w:szCs w:val="24"/>
        </w:rPr>
        <w:t xml:space="preserve"> </w:t>
      </w:r>
      <w:r w:rsidRPr="00687088">
        <w:rPr>
          <w:sz w:val="24"/>
          <w:szCs w:val="24"/>
        </w:rPr>
        <w:t>behave correctly under real-world load, concurrency, and user interaction.</w:t>
      </w:r>
    </w:p>
    <w:p w14:paraId="0C406A4A" w14:textId="3B98253F" w:rsidR="00687088" w:rsidRDefault="00687088" w:rsidP="00687088">
      <w:pPr>
        <w:pStyle w:val="Heading2"/>
      </w:pPr>
      <w:r>
        <w:t>7.</w:t>
      </w:r>
      <w:r>
        <w:t>3</w:t>
      </w:r>
      <w:r>
        <w:t xml:space="preserve"> </w:t>
      </w:r>
      <w:r>
        <w:t>Test Scope</w:t>
      </w:r>
    </w:p>
    <w:p w14:paraId="4F9BAE7F" w14:textId="77777777" w:rsidR="00687088" w:rsidRPr="00687088" w:rsidRDefault="00687088" w:rsidP="00687088">
      <w:pPr>
        <w:pStyle w:val="p1"/>
        <w:rPr>
          <w:sz w:val="24"/>
          <w:szCs w:val="24"/>
        </w:rPr>
      </w:pPr>
      <w:r w:rsidRPr="00687088">
        <w:rPr>
          <w:sz w:val="24"/>
          <w:szCs w:val="24"/>
        </w:rPr>
        <w:t>The scope of testing includes:</w:t>
      </w:r>
    </w:p>
    <w:p w14:paraId="2214092F" w14:textId="77777777" w:rsidR="00687088" w:rsidRDefault="00687088" w:rsidP="00687088">
      <w:pPr>
        <w:pStyle w:val="p1"/>
        <w:numPr>
          <w:ilvl w:val="0"/>
          <w:numId w:val="20"/>
        </w:numPr>
        <w:rPr>
          <w:sz w:val="24"/>
          <w:szCs w:val="24"/>
        </w:rPr>
      </w:pPr>
      <w:r w:rsidRPr="00687088">
        <w:rPr>
          <w:b/>
          <w:bCs/>
          <w:sz w:val="24"/>
          <w:szCs w:val="24"/>
        </w:rPr>
        <w:t>In-Scope:</w:t>
      </w:r>
      <w:r w:rsidRPr="00687088">
        <w:rPr>
          <w:sz w:val="24"/>
          <w:szCs w:val="24"/>
        </w:rPr>
        <w:t xml:space="preserve"> User registration, authentication, ticket browsing and purchase, seat selection,</w:t>
      </w:r>
      <w:r>
        <w:rPr>
          <w:sz w:val="24"/>
          <w:szCs w:val="24"/>
        </w:rPr>
        <w:t xml:space="preserve"> </w:t>
      </w:r>
      <w:r w:rsidRPr="00687088">
        <w:rPr>
          <w:sz w:val="24"/>
          <w:szCs w:val="24"/>
        </w:rPr>
        <w:t>payment processing (credit, PayPal, Bitcoin), discount application, loyalty points, ticket</w:t>
      </w:r>
      <w:r>
        <w:rPr>
          <w:sz w:val="24"/>
          <w:szCs w:val="24"/>
        </w:rPr>
        <w:t xml:space="preserve"> </w:t>
      </w:r>
      <w:r w:rsidRPr="00687088">
        <w:rPr>
          <w:sz w:val="24"/>
          <w:szCs w:val="24"/>
        </w:rPr>
        <w:t>generation (email/print), feedback, queueing for high-demand events, and administrative</w:t>
      </w:r>
      <w:r>
        <w:rPr>
          <w:sz w:val="24"/>
          <w:szCs w:val="24"/>
        </w:rPr>
        <w:t xml:space="preserve"> </w:t>
      </w:r>
      <w:r w:rsidRPr="00687088">
        <w:rPr>
          <w:sz w:val="24"/>
          <w:szCs w:val="24"/>
        </w:rPr>
        <w:t>overrides.</w:t>
      </w:r>
    </w:p>
    <w:p w14:paraId="2E112FA0" w14:textId="7B15CDD7" w:rsidR="00687088" w:rsidRDefault="00687088" w:rsidP="00687088">
      <w:pPr>
        <w:pStyle w:val="p1"/>
        <w:numPr>
          <w:ilvl w:val="0"/>
          <w:numId w:val="20"/>
        </w:numPr>
        <w:rPr>
          <w:sz w:val="24"/>
          <w:szCs w:val="24"/>
        </w:rPr>
      </w:pPr>
      <w:r w:rsidRPr="00687088">
        <w:rPr>
          <w:b/>
          <w:bCs/>
          <w:sz w:val="24"/>
          <w:szCs w:val="24"/>
        </w:rPr>
        <w:t>Out-of-Scope:</w:t>
      </w:r>
      <w:r w:rsidRPr="00687088">
        <w:rPr>
          <w:sz w:val="24"/>
          <w:szCs w:val="24"/>
        </w:rPr>
        <w:t xml:space="preserve"> Third-party systems beyond defined APIs (e.g., Rotten Tomatoes or IMDb),</w:t>
      </w:r>
      <w:r>
        <w:rPr>
          <w:sz w:val="24"/>
          <w:szCs w:val="24"/>
        </w:rPr>
        <w:t xml:space="preserve"> </w:t>
      </w:r>
      <w:r w:rsidRPr="00687088">
        <w:rPr>
          <w:sz w:val="24"/>
          <w:szCs w:val="24"/>
        </w:rPr>
        <w:t>hardware malfunctions at kiosks, and theater concession management.</w:t>
      </w:r>
    </w:p>
    <w:p w14:paraId="609A91E1" w14:textId="77777777" w:rsidR="00687088" w:rsidRDefault="00687088" w:rsidP="00687088">
      <w:pPr>
        <w:pStyle w:val="p1"/>
        <w:rPr>
          <w:sz w:val="24"/>
          <w:szCs w:val="24"/>
        </w:rPr>
      </w:pPr>
    </w:p>
    <w:p w14:paraId="0A7DDF9F" w14:textId="4D911F33" w:rsidR="00687088" w:rsidRDefault="00687088" w:rsidP="00687088">
      <w:pPr>
        <w:pStyle w:val="Heading2"/>
      </w:pPr>
      <w:r>
        <w:t>7.</w:t>
      </w:r>
      <w:r>
        <w:t>4</w:t>
      </w:r>
      <w:r>
        <w:t xml:space="preserve"> </w:t>
      </w:r>
      <w:r>
        <w:t>Features to Be Tested</w:t>
      </w:r>
    </w:p>
    <w:tbl>
      <w:tblPr>
        <w:tblStyle w:val="TableGrid"/>
        <w:tblW w:w="0" w:type="auto"/>
        <w:tblLook w:val="04A0" w:firstRow="1" w:lastRow="0" w:firstColumn="1" w:lastColumn="0" w:noHBand="0" w:noVBand="1"/>
      </w:tblPr>
      <w:tblGrid>
        <w:gridCol w:w="3116"/>
        <w:gridCol w:w="3117"/>
        <w:gridCol w:w="3117"/>
      </w:tblGrid>
      <w:tr w:rsidR="00687088" w14:paraId="3FED28D2" w14:textId="77777777" w:rsidTr="00687088">
        <w:tc>
          <w:tcPr>
            <w:tcW w:w="3116" w:type="dxa"/>
          </w:tcPr>
          <w:p w14:paraId="71C6E0FF" w14:textId="27CC3480" w:rsidR="00687088" w:rsidRPr="00687088" w:rsidRDefault="00687088" w:rsidP="00687088">
            <w:pPr>
              <w:jc w:val="center"/>
              <w:rPr>
                <w:b/>
                <w:bCs/>
              </w:rPr>
            </w:pPr>
            <w:r w:rsidRPr="00687088">
              <w:rPr>
                <w:b/>
                <w:bCs/>
              </w:rPr>
              <w:t>Feature</w:t>
            </w:r>
          </w:p>
        </w:tc>
        <w:tc>
          <w:tcPr>
            <w:tcW w:w="3117" w:type="dxa"/>
          </w:tcPr>
          <w:p w14:paraId="75B28C20" w14:textId="5B25BDBF" w:rsidR="00687088" w:rsidRPr="00687088" w:rsidRDefault="00687088" w:rsidP="00687088">
            <w:pPr>
              <w:jc w:val="center"/>
              <w:rPr>
                <w:b/>
                <w:bCs/>
              </w:rPr>
            </w:pPr>
            <w:r w:rsidRPr="00687088">
              <w:rPr>
                <w:b/>
                <w:bCs/>
              </w:rPr>
              <w:t>Description</w:t>
            </w:r>
          </w:p>
        </w:tc>
        <w:tc>
          <w:tcPr>
            <w:tcW w:w="3117" w:type="dxa"/>
          </w:tcPr>
          <w:p w14:paraId="5DB69133" w14:textId="3E5593B4" w:rsidR="00687088" w:rsidRPr="00687088" w:rsidRDefault="00687088" w:rsidP="00687088">
            <w:pPr>
              <w:jc w:val="center"/>
              <w:rPr>
                <w:b/>
                <w:bCs/>
              </w:rPr>
            </w:pPr>
            <w:r w:rsidRPr="00687088">
              <w:rPr>
                <w:b/>
                <w:bCs/>
              </w:rPr>
              <w:t>Related Requirements</w:t>
            </w:r>
          </w:p>
        </w:tc>
      </w:tr>
      <w:tr w:rsidR="00687088" w14:paraId="46CAEDE5" w14:textId="77777777" w:rsidTr="00687088">
        <w:tc>
          <w:tcPr>
            <w:tcW w:w="3116" w:type="dxa"/>
          </w:tcPr>
          <w:p w14:paraId="0843CB39" w14:textId="3E88374B" w:rsidR="00687088" w:rsidRDefault="00687088" w:rsidP="00687088">
            <w:r>
              <w:t>Ticket Purchase</w:t>
            </w:r>
          </w:p>
        </w:tc>
        <w:tc>
          <w:tcPr>
            <w:tcW w:w="3117" w:type="dxa"/>
          </w:tcPr>
          <w:p w14:paraId="2BD7EF66" w14:textId="4E46B324" w:rsidR="00687088" w:rsidRPr="00687088" w:rsidRDefault="00687088" w:rsidP="00687088">
            <w:pPr>
              <w:pStyle w:val="p1"/>
              <w:rPr>
                <w:sz w:val="24"/>
                <w:szCs w:val="24"/>
              </w:rPr>
            </w:pPr>
            <w:r w:rsidRPr="00687088">
              <w:rPr>
                <w:sz w:val="24"/>
                <w:szCs w:val="24"/>
              </w:rPr>
              <w:t>End-to-end flow for Regular and Deluxe</w:t>
            </w:r>
            <w:r w:rsidRPr="00687088">
              <w:rPr>
                <w:sz w:val="24"/>
                <w:szCs w:val="24"/>
              </w:rPr>
              <w:t xml:space="preserve"> </w:t>
            </w:r>
            <w:r w:rsidRPr="00687088">
              <w:rPr>
                <w:sz w:val="24"/>
                <w:szCs w:val="24"/>
              </w:rPr>
              <w:t>theaters</w:t>
            </w:r>
          </w:p>
        </w:tc>
        <w:tc>
          <w:tcPr>
            <w:tcW w:w="3117" w:type="dxa"/>
          </w:tcPr>
          <w:p w14:paraId="1607DD8B" w14:textId="00604BB4" w:rsidR="00687088" w:rsidRPr="00687088" w:rsidRDefault="00687088" w:rsidP="00687088">
            <w:pPr>
              <w:pStyle w:val="p1"/>
              <w:rPr>
                <w:sz w:val="24"/>
                <w:szCs w:val="24"/>
              </w:rPr>
            </w:pPr>
            <w:r w:rsidRPr="00687088">
              <w:rPr>
                <w:sz w:val="24"/>
                <w:szCs w:val="24"/>
              </w:rPr>
              <w:t>FR-2, FR-4, FR-6, FR-7</w:t>
            </w:r>
          </w:p>
        </w:tc>
      </w:tr>
      <w:tr w:rsidR="00687088" w14:paraId="7824B548" w14:textId="77777777" w:rsidTr="00687088">
        <w:tc>
          <w:tcPr>
            <w:tcW w:w="3116" w:type="dxa"/>
          </w:tcPr>
          <w:p w14:paraId="72154035" w14:textId="54F0B679" w:rsidR="00687088" w:rsidRDefault="00687088" w:rsidP="00687088">
            <w:r>
              <w:t>Payment Processing</w:t>
            </w:r>
          </w:p>
        </w:tc>
        <w:tc>
          <w:tcPr>
            <w:tcW w:w="3117" w:type="dxa"/>
          </w:tcPr>
          <w:p w14:paraId="344D1F2D" w14:textId="42296DD9" w:rsidR="00687088" w:rsidRPr="00687088" w:rsidRDefault="00687088" w:rsidP="00687088">
            <w:pPr>
              <w:pStyle w:val="p1"/>
              <w:rPr>
                <w:sz w:val="24"/>
                <w:szCs w:val="24"/>
              </w:rPr>
            </w:pPr>
            <w:r w:rsidRPr="00687088">
              <w:rPr>
                <w:sz w:val="24"/>
                <w:szCs w:val="24"/>
              </w:rPr>
              <w:t>Credit Card, PayPal, and Bitcoin transactions</w:t>
            </w:r>
            <w:r w:rsidRPr="00687088">
              <w:rPr>
                <w:rStyle w:val="apple-converted-space"/>
                <w:sz w:val="24"/>
                <w:szCs w:val="24"/>
              </w:rPr>
              <w:t> </w:t>
            </w:r>
          </w:p>
        </w:tc>
        <w:tc>
          <w:tcPr>
            <w:tcW w:w="3117" w:type="dxa"/>
          </w:tcPr>
          <w:p w14:paraId="0DB1C6CF" w14:textId="71AE86C1" w:rsidR="00687088" w:rsidRPr="00687088" w:rsidRDefault="00687088" w:rsidP="00687088">
            <w:r w:rsidRPr="00687088">
              <w:t>FR-6</w:t>
            </w:r>
          </w:p>
        </w:tc>
      </w:tr>
      <w:tr w:rsidR="00687088" w14:paraId="543A73C8" w14:textId="77777777" w:rsidTr="00687088">
        <w:tc>
          <w:tcPr>
            <w:tcW w:w="3116" w:type="dxa"/>
          </w:tcPr>
          <w:p w14:paraId="334B934D" w14:textId="28401D5C" w:rsidR="00687088" w:rsidRDefault="00687088" w:rsidP="00687088">
            <w:r>
              <w:t>Discounts</w:t>
            </w:r>
          </w:p>
        </w:tc>
        <w:tc>
          <w:tcPr>
            <w:tcW w:w="3117" w:type="dxa"/>
          </w:tcPr>
          <w:p w14:paraId="755ECC75" w14:textId="0B624817" w:rsidR="00687088" w:rsidRPr="00687088" w:rsidRDefault="00687088" w:rsidP="00687088">
            <w:pPr>
              <w:pStyle w:val="p1"/>
              <w:rPr>
                <w:sz w:val="24"/>
                <w:szCs w:val="24"/>
              </w:rPr>
            </w:pPr>
            <w:r w:rsidRPr="00687088">
              <w:rPr>
                <w:sz w:val="24"/>
                <w:szCs w:val="24"/>
              </w:rPr>
              <w:t>Student, Military, and Senior pricing</w:t>
            </w:r>
            <w:r w:rsidRPr="00687088">
              <w:rPr>
                <w:sz w:val="24"/>
                <w:szCs w:val="24"/>
              </w:rPr>
              <w:t xml:space="preserve"> </w:t>
            </w:r>
            <w:r w:rsidRPr="00687088">
              <w:rPr>
                <w:sz w:val="24"/>
                <w:szCs w:val="24"/>
              </w:rPr>
              <w:t>rules</w:t>
            </w:r>
            <w:r w:rsidRPr="00687088">
              <w:rPr>
                <w:rStyle w:val="apple-converted-space"/>
                <w:sz w:val="24"/>
                <w:szCs w:val="24"/>
              </w:rPr>
              <w:t> </w:t>
            </w:r>
          </w:p>
        </w:tc>
        <w:tc>
          <w:tcPr>
            <w:tcW w:w="3117" w:type="dxa"/>
          </w:tcPr>
          <w:p w14:paraId="50D69C63" w14:textId="167323A6" w:rsidR="00687088" w:rsidRPr="00687088" w:rsidRDefault="00687088" w:rsidP="00687088">
            <w:r w:rsidRPr="00687088">
              <w:t>FR-9</w:t>
            </w:r>
          </w:p>
        </w:tc>
      </w:tr>
      <w:tr w:rsidR="00687088" w14:paraId="58B659F4" w14:textId="77777777" w:rsidTr="00687088">
        <w:tc>
          <w:tcPr>
            <w:tcW w:w="3116" w:type="dxa"/>
          </w:tcPr>
          <w:p w14:paraId="6178961F" w14:textId="0F8797E1" w:rsidR="00687088" w:rsidRDefault="00687088" w:rsidP="00687088">
            <w:r>
              <w:t>Loyalty Accounts</w:t>
            </w:r>
          </w:p>
        </w:tc>
        <w:tc>
          <w:tcPr>
            <w:tcW w:w="3117" w:type="dxa"/>
          </w:tcPr>
          <w:p w14:paraId="6A2414A0" w14:textId="6244E364" w:rsidR="00687088" w:rsidRPr="00687088" w:rsidRDefault="00687088" w:rsidP="00687088">
            <w:pPr>
              <w:pStyle w:val="p1"/>
              <w:rPr>
                <w:sz w:val="24"/>
                <w:szCs w:val="24"/>
              </w:rPr>
            </w:pPr>
            <w:r w:rsidRPr="00687088">
              <w:rPr>
                <w:sz w:val="24"/>
                <w:szCs w:val="24"/>
              </w:rPr>
              <w:t>Account creation, points tracking, and</w:t>
            </w:r>
            <w:r w:rsidRPr="00687088">
              <w:rPr>
                <w:sz w:val="24"/>
                <w:szCs w:val="24"/>
              </w:rPr>
              <w:t xml:space="preserve"> </w:t>
            </w:r>
            <w:r w:rsidRPr="00687088">
              <w:rPr>
                <w:sz w:val="24"/>
                <w:szCs w:val="24"/>
              </w:rPr>
              <w:t>redemption</w:t>
            </w:r>
            <w:r w:rsidRPr="00687088">
              <w:rPr>
                <w:rStyle w:val="apple-converted-space"/>
                <w:sz w:val="24"/>
                <w:szCs w:val="24"/>
              </w:rPr>
              <w:t> </w:t>
            </w:r>
          </w:p>
        </w:tc>
        <w:tc>
          <w:tcPr>
            <w:tcW w:w="3117" w:type="dxa"/>
          </w:tcPr>
          <w:p w14:paraId="05383783" w14:textId="406A267A" w:rsidR="00687088" w:rsidRPr="00687088" w:rsidRDefault="00687088" w:rsidP="00687088">
            <w:r w:rsidRPr="00687088">
              <w:t>FR-10</w:t>
            </w:r>
          </w:p>
        </w:tc>
      </w:tr>
      <w:tr w:rsidR="00687088" w14:paraId="74F19048" w14:textId="77777777" w:rsidTr="00687088">
        <w:tc>
          <w:tcPr>
            <w:tcW w:w="3116" w:type="dxa"/>
          </w:tcPr>
          <w:p w14:paraId="66A5DCC6" w14:textId="6C103B91" w:rsidR="00687088" w:rsidRDefault="00687088" w:rsidP="00687088">
            <w:r>
              <w:t>Queue System</w:t>
            </w:r>
          </w:p>
        </w:tc>
        <w:tc>
          <w:tcPr>
            <w:tcW w:w="3117" w:type="dxa"/>
          </w:tcPr>
          <w:p w14:paraId="6189752C" w14:textId="77777777" w:rsidR="00687088" w:rsidRPr="00687088" w:rsidRDefault="00687088" w:rsidP="00687088">
            <w:pPr>
              <w:pStyle w:val="p1"/>
              <w:rPr>
                <w:sz w:val="24"/>
                <w:szCs w:val="24"/>
              </w:rPr>
            </w:pPr>
            <w:r w:rsidRPr="00687088">
              <w:rPr>
                <w:sz w:val="24"/>
                <w:szCs w:val="24"/>
              </w:rPr>
              <w:t xml:space="preserve">Virtual waiting room for </w:t>
            </w:r>
            <w:proofErr w:type="gramStart"/>
            <w:r w:rsidRPr="00687088">
              <w:rPr>
                <w:sz w:val="24"/>
                <w:szCs w:val="24"/>
              </w:rPr>
              <w:t>high-demand</w:t>
            </w:r>
            <w:proofErr w:type="gramEnd"/>
          </w:p>
          <w:p w14:paraId="041390CB" w14:textId="361A679D" w:rsidR="00687088" w:rsidRPr="00687088" w:rsidRDefault="00687088" w:rsidP="00687088">
            <w:pPr>
              <w:pStyle w:val="p1"/>
              <w:rPr>
                <w:sz w:val="24"/>
                <w:szCs w:val="24"/>
              </w:rPr>
            </w:pPr>
            <w:r w:rsidRPr="00687088">
              <w:rPr>
                <w:sz w:val="24"/>
                <w:szCs w:val="24"/>
              </w:rPr>
              <w:t>showtimes</w:t>
            </w:r>
            <w:r w:rsidRPr="00687088">
              <w:rPr>
                <w:rStyle w:val="apple-converted-space"/>
                <w:sz w:val="24"/>
                <w:szCs w:val="24"/>
              </w:rPr>
              <w:t> </w:t>
            </w:r>
          </w:p>
        </w:tc>
        <w:tc>
          <w:tcPr>
            <w:tcW w:w="3117" w:type="dxa"/>
          </w:tcPr>
          <w:p w14:paraId="7DA66EB2" w14:textId="15FD9923" w:rsidR="00687088" w:rsidRPr="00687088" w:rsidRDefault="00687088" w:rsidP="00687088">
            <w:r w:rsidRPr="00687088">
              <w:t>FR-13</w:t>
            </w:r>
          </w:p>
        </w:tc>
      </w:tr>
      <w:tr w:rsidR="00687088" w14:paraId="72A68E64" w14:textId="77777777" w:rsidTr="00687088">
        <w:tc>
          <w:tcPr>
            <w:tcW w:w="3116" w:type="dxa"/>
          </w:tcPr>
          <w:p w14:paraId="72391077" w14:textId="4E4966B0" w:rsidR="00687088" w:rsidRDefault="00687088" w:rsidP="00687088">
            <w:r>
              <w:t>Administrative Overrides</w:t>
            </w:r>
          </w:p>
        </w:tc>
        <w:tc>
          <w:tcPr>
            <w:tcW w:w="3117" w:type="dxa"/>
          </w:tcPr>
          <w:p w14:paraId="12399E3E" w14:textId="48AEE3A5" w:rsidR="00687088" w:rsidRPr="00687088" w:rsidRDefault="00687088" w:rsidP="00687088">
            <w:pPr>
              <w:pStyle w:val="p1"/>
              <w:rPr>
                <w:sz w:val="24"/>
                <w:szCs w:val="24"/>
              </w:rPr>
            </w:pPr>
            <w:r w:rsidRPr="00687088">
              <w:rPr>
                <w:sz w:val="24"/>
                <w:szCs w:val="24"/>
              </w:rPr>
              <w:t>Refunds and schedule adjustments by admins</w:t>
            </w:r>
            <w:r w:rsidRPr="00687088">
              <w:rPr>
                <w:rStyle w:val="apple-converted-space"/>
                <w:sz w:val="24"/>
                <w:szCs w:val="24"/>
              </w:rPr>
              <w:t> </w:t>
            </w:r>
          </w:p>
        </w:tc>
        <w:tc>
          <w:tcPr>
            <w:tcW w:w="3117" w:type="dxa"/>
          </w:tcPr>
          <w:p w14:paraId="4778717C" w14:textId="303A0CB2" w:rsidR="00687088" w:rsidRPr="00687088" w:rsidRDefault="00687088" w:rsidP="00687088">
            <w:r w:rsidRPr="00687088">
              <w:t>FR-11</w:t>
            </w:r>
          </w:p>
        </w:tc>
      </w:tr>
      <w:tr w:rsidR="00687088" w14:paraId="3F70DDED" w14:textId="77777777" w:rsidTr="00687088">
        <w:tc>
          <w:tcPr>
            <w:tcW w:w="3116" w:type="dxa"/>
          </w:tcPr>
          <w:p w14:paraId="7AB18531" w14:textId="59418720" w:rsidR="00687088" w:rsidRDefault="00687088" w:rsidP="00687088">
            <w:r>
              <w:t>Feedback Collection</w:t>
            </w:r>
          </w:p>
        </w:tc>
        <w:tc>
          <w:tcPr>
            <w:tcW w:w="3117" w:type="dxa"/>
          </w:tcPr>
          <w:p w14:paraId="074F942D" w14:textId="29F6FC1B" w:rsidR="00687088" w:rsidRPr="00687088" w:rsidRDefault="00687088" w:rsidP="00687088">
            <w:pPr>
              <w:pStyle w:val="p1"/>
              <w:rPr>
                <w:sz w:val="24"/>
                <w:szCs w:val="24"/>
              </w:rPr>
            </w:pPr>
            <w:r w:rsidRPr="00687088">
              <w:rPr>
                <w:sz w:val="24"/>
                <w:szCs w:val="24"/>
              </w:rPr>
              <w:t>Post-purchase ratings and storage</w:t>
            </w:r>
            <w:r w:rsidRPr="00687088">
              <w:rPr>
                <w:rStyle w:val="apple-converted-space"/>
                <w:sz w:val="24"/>
                <w:szCs w:val="24"/>
              </w:rPr>
              <w:t> </w:t>
            </w:r>
          </w:p>
        </w:tc>
        <w:tc>
          <w:tcPr>
            <w:tcW w:w="3117" w:type="dxa"/>
          </w:tcPr>
          <w:p w14:paraId="12F44111" w14:textId="2634CC79" w:rsidR="00687088" w:rsidRPr="00687088" w:rsidRDefault="00687088" w:rsidP="00687088">
            <w:r w:rsidRPr="00687088">
              <w:t>FR-8</w:t>
            </w:r>
          </w:p>
        </w:tc>
      </w:tr>
      <w:tr w:rsidR="00687088" w14:paraId="554DF14F" w14:textId="77777777" w:rsidTr="00687088">
        <w:tc>
          <w:tcPr>
            <w:tcW w:w="3116" w:type="dxa"/>
          </w:tcPr>
          <w:p w14:paraId="67FEA224" w14:textId="4AFDE139" w:rsidR="00687088" w:rsidRDefault="00687088" w:rsidP="00687088">
            <w:r>
              <w:t>Security / Anti-Bot</w:t>
            </w:r>
          </w:p>
        </w:tc>
        <w:tc>
          <w:tcPr>
            <w:tcW w:w="3117" w:type="dxa"/>
          </w:tcPr>
          <w:p w14:paraId="2E9F1F23" w14:textId="66B9F047" w:rsidR="00687088" w:rsidRPr="00687088" w:rsidRDefault="00687088" w:rsidP="00687088">
            <w:pPr>
              <w:pStyle w:val="p1"/>
              <w:rPr>
                <w:sz w:val="24"/>
                <w:szCs w:val="24"/>
              </w:rPr>
            </w:pPr>
            <w:r w:rsidRPr="00687088">
              <w:rPr>
                <w:sz w:val="24"/>
                <w:szCs w:val="24"/>
              </w:rPr>
              <w:t>CAPTCHA and NFT-based unique tickets</w:t>
            </w:r>
            <w:r w:rsidRPr="00687088">
              <w:rPr>
                <w:rStyle w:val="apple-converted-space"/>
                <w:sz w:val="24"/>
                <w:szCs w:val="24"/>
              </w:rPr>
              <w:t> </w:t>
            </w:r>
          </w:p>
        </w:tc>
        <w:tc>
          <w:tcPr>
            <w:tcW w:w="3117" w:type="dxa"/>
          </w:tcPr>
          <w:p w14:paraId="297A5650" w14:textId="30CA1054" w:rsidR="00687088" w:rsidRPr="00687088" w:rsidRDefault="00687088" w:rsidP="00687088">
            <w:r w:rsidRPr="00687088">
              <w:t>FR-3, NFR-4</w:t>
            </w:r>
          </w:p>
        </w:tc>
      </w:tr>
      <w:tr w:rsidR="00687088" w14:paraId="1B6CB418" w14:textId="77777777" w:rsidTr="00687088">
        <w:tc>
          <w:tcPr>
            <w:tcW w:w="3116" w:type="dxa"/>
          </w:tcPr>
          <w:p w14:paraId="2A2F5105" w14:textId="6DC32C78" w:rsidR="00687088" w:rsidRDefault="00687088" w:rsidP="00687088">
            <w:r>
              <w:t>Localization</w:t>
            </w:r>
          </w:p>
        </w:tc>
        <w:tc>
          <w:tcPr>
            <w:tcW w:w="3117" w:type="dxa"/>
          </w:tcPr>
          <w:p w14:paraId="7444072D" w14:textId="52E21D08" w:rsidR="00687088" w:rsidRPr="00687088" w:rsidRDefault="00687088" w:rsidP="00687088">
            <w:pPr>
              <w:pStyle w:val="p1"/>
              <w:rPr>
                <w:sz w:val="24"/>
                <w:szCs w:val="24"/>
              </w:rPr>
            </w:pPr>
            <w:r w:rsidRPr="00687088">
              <w:rPr>
                <w:sz w:val="24"/>
                <w:szCs w:val="24"/>
              </w:rPr>
              <w:t>Language and currency support (English,</w:t>
            </w:r>
            <w:r w:rsidRPr="00687088">
              <w:rPr>
                <w:sz w:val="24"/>
                <w:szCs w:val="24"/>
              </w:rPr>
              <w:t xml:space="preserve"> </w:t>
            </w:r>
            <w:r w:rsidRPr="00687088">
              <w:rPr>
                <w:sz w:val="24"/>
                <w:szCs w:val="24"/>
              </w:rPr>
              <w:t>Spanish)</w:t>
            </w:r>
            <w:r w:rsidRPr="00687088">
              <w:rPr>
                <w:rStyle w:val="apple-converted-space"/>
                <w:sz w:val="24"/>
                <w:szCs w:val="24"/>
              </w:rPr>
              <w:t> </w:t>
            </w:r>
          </w:p>
        </w:tc>
        <w:tc>
          <w:tcPr>
            <w:tcW w:w="3117" w:type="dxa"/>
          </w:tcPr>
          <w:p w14:paraId="70D44BCC" w14:textId="33007E37" w:rsidR="00687088" w:rsidRPr="00687088" w:rsidRDefault="00687088" w:rsidP="00687088">
            <w:r w:rsidRPr="00687088">
              <w:t>NFR-10</w:t>
            </w:r>
          </w:p>
        </w:tc>
      </w:tr>
      <w:tr w:rsidR="00687088" w14:paraId="08A69762" w14:textId="77777777" w:rsidTr="00687088">
        <w:tc>
          <w:tcPr>
            <w:tcW w:w="3116" w:type="dxa"/>
          </w:tcPr>
          <w:p w14:paraId="3445AE3F" w14:textId="123F67EE" w:rsidR="00687088" w:rsidRDefault="00687088" w:rsidP="00687088">
            <w:r>
              <w:t>Reliability &amp; Failover</w:t>
            </w:r>
          </w:p>
        </w:tc>
        <w:tc>
          <w:tcPr>
            <w:tcW w:w="3117" w:type="dxa"/>
          </w:tcPr>
          <w:p w14:paraId="703A8332" w14:textId="2E25B5B1" w:rsidR="00687088" w:rsidRPr="00687088" w:rsidRDefault="00687088" w:rsidP="00687088">
            <w:pPr>
              <w:pStyle w:val="p1"/>
              <w:rPr>
                <w:sz w:val="24"/>
                <w:szCs w:val="24"/>
              </w:rPr>
            </w:pPr>
            <w:r w:rsidRPr="00687088">
              <w:rPr>
                <w:sz w:val="24"/>
                <w:szCs w:val="24"/>
              </w:rPr>
              <w:t>Recovery within 60 seconds of failure</w:t>
            </w:r>
            <w:r w:rsidRPr="00687088">
              <w:rPr>
                <w:rStyle w:val="apple-converted-space"/>
                <w:sz w:val="24"/>
                <w:szCs w:val="24"/>
              </w:rPr>
              <w:t> </w:t>
            </w:r>
          </w:p>
        </w:tc>
        <w:tc>
          <w:tcPr>
            <w:tcW w:w="3117" w:type="dxa"/>
          </w:tcPr>
          <w:p w14:paraId="0FC80CFA" w14:textId="702072CC" w:rsidR="00687088" w:rsidRPr="00687088" w:rsidRDefault="00687088" w:rsidP="00687088">
            <w:r w:rsidRPr="00687088">
              <w:t>3.5.2, 3.5.3</w:t>
            </w:r>
          </w:p>
        </w:tc>
      </w:tr>
    </w:tbl>
    <w:p w14:paraId="2834A366" w14:textId="77777777" w:rsidR="00687088" w:rsidRDefault="00687088" w:rsidP="00687088"/>
    <w:p w14:paraId="53E6C10E" w14:textId="25F5E585" w:rsidR="00687088" w:rsidRDefault="00687088" w:rsidP="00687088">
      <w:pPr>
        <w:pStyle w:val="Heading2"/>
      </w:pPr>
      <w:r>
        <w:t>7.</w:t>
      </w:r>
      <w:r>
        <w:t>5</w:t>
      </w:r>
      <w:r>
        <w:t xml:space="preserve"> Test </w:t>
      </w:r>
      <w:r>
        <w:t>Approach</w:t>
      </w:r>
    </w:p>
    <w:p w14:paraId="6062127F" w14:textId="77777777" w:rsidR="00687088" w:rsidRDefault="00687088" w:rsidP="00687088"/>
    <w:p w14:paraId="65674C8A" w14:textId="32E51DFF" w:rsidR="00687088" w:rsidRDefault="00687088" w:rsidP="00687088">
      <w:pPr>
        <w:pStyle w:val="Heading2"/>
      </w:pPr>
      <w:r>
        <w:lastRenderedPageBreak/>
        <w:t>7.</w:t>
      </w:r>
      <w:r>
        <w:t>6</w:t>
      </w:r>
      <w:r>
        <w:t xml:space="preserve"> Test Approach</w:t>
      </w:r>
    </w:p>
    <w:p w14:paraId="3958F396" w14:textId="77777777" w:rsidR="00687088" w:rsidRPr="00687088" w:rsidRDefault="00687088" w:rsidP="00687088">
      <w:pPr>
        <w:rPr>
          <w:color w:val="000000"/>
        </w:rPr>
      </w:pPr>
      <w:r w:rsidRPr="00687088">
        <w:rPr>
          <w:color w:val="000000"/>
        </w:rPr>
        <w:t>Testing is performed at three levels of granularity:</w:t>
      </w:r>
    </w:p>
    <w:p w14:paraId="34B05D09" w14:textId="152E0529" w:rsidR="00687088" w:rsidRPr="00687088" w:rsidRDefault="00687088" w:rsidP="00687088">
      <w:pPr>
        <w:pStyle w:val="ListParagraph"/>
        <w:numPr>
          <w:ilvl w:val="0"/>
          <w:numId w:val="30"/>
        </w:numPr>
        <w:rPr>
          <w:color w:val="000000"/>
          <w:szCs w:val="24"/>
        </w:rPr>
      </w:pPr>
      <w:r w:rsidRPr="00687088">
        <w:rPr>
          <w:b/>
          <w:bCs/>
          <w:color w:val="000000"/>
          <w:szCs w:val="24"/>
        </w:rPr>
        <w:t>Unit Testing</w:t>
      </w:r>
      <w:r w:rsidRPr="00687088">
        <w:rPr>
          <w:color w:val="000000"/>
          <w:szCs w:val="24"/>
        </w:rPr>
        <w:t xml:space="preserve"> – conducted by developers to verify individual components (e.g., ticket</w:t>
      </w:r>
      <w:r>
        <w:rPr>
          <w:color w:val="000000"/>
          <w:szCs w:val="24"/>
        </w:rPr>
        <w:t xml:space="preserve"> </w:t>
      </w:r>
      <w:r w:rsidRPr="00687088">
        <w:rPr>
          <w:color w:val="000000"/>
        </w:rPr>
        <w:t>validation rule, NFT token generator).</w:t>
      </w:r>
    </w:p>
    <w:p w14:paraId="7E63ED11" w14:textId="143976CE" w:rsidR="00687088" w:rsidRPr="00687088" w:rsidRDefault="00687088" w:rsidP="00687088">
      <w:pPr>
        <w:pStyle w:val="ListParagraph"/>
        <w:numPr>
          <w:ilvl w:val="0"/>
          <w:numId w:val="30"/>
        </w:numPr>
        <w:rPr>
          <w:color w:val="000000"/>
          <w:szCs w:val="24"/>
        </w:rPr>
      </w:pPr>
      <w:r w:rsidRPr="00687088">
        <w:rPr>
          <w:b/>
          <w:bCs/>
          <w:color w:val="000000"/>
          <w:szCs w:val="24"/>
        </w:rPr>
        <w:t>Integration / Functional Testing</w:t>
      </w:r>
      <w:r w:rsidRPr="00687088">
        <w:rPr>
          <w:color w:val="000000"/>
          <w:szCs w:val="24"/>
        </w:rPr>
        <w:t xml:space="preserve"> – validates workflows that span multiple modules (e.g.,</w:t>
      </w:r>
      <w:r>
        <w:rPr>
          <w:color w:val="000000"/>
          <w:szCs w:val="24"/>
        </w:rPr>
        <w:t xml:space="preserve"> </w:t>
      </w:r>
      <w:r w:rsidRPr="00687088">
        <w:rPr>
          <w:color w:val="000000"/>
        </w:rPr>
        <w:t>discount application with payment).</w:t>
      </w:r>
    </w:p>
    <w:p w14:paraId="157E3A66" w14:textId="2BAC9178" w:rsidR="00687088" w:rsidRPr="00687088" w:rsidRDefault="00687088" w:rsidP="00687088">
      <w:pPr>
        <w:pStyle w:val="ListParagraph"/>
        <w:numPr>
          <w:ilvl w:val="0"/>
          <w:numId w:val="30"/>
        </w:numPr>
        <w:rPr>
          <w:color w:val="000000"/>
          <w:szCs w:val="24"/>
        </w:rPr>
      </w:pPr>
      <w:r w:rsidRPr="00687088">
        <w:rPr>
          <w:b/>
          <w:bCs/>
          <w:color w:val="000000"/>
          <w:szCs w:val="24"/>
        </w:rPr>
        <w:t>System / End-to-End Testing</w:t>
      </w:r>
      <w:r w:rsidRPr="00687088">
        <w:rPr>
          <w:color w:val="000000"/>
          <w:szCs w:val="24"/>
        </w:rPr>
        <w:t xml:space="preserve"> – validates the entire user experience, including seat selection,</w:t>
      </w:r>
      <w:r>
        <w:rPr>
          <w:color w:val="000000"/>
          <w:szCs w:val="24"/>
        </w:rPr>
        <w:t xml:space="preserve"> </w:t>
      </w:r>
      <w:r w:rsidRPr="00687088">
        <w:rPr>
          <w:color w:val="000000"/>
        </w:rPr>
        <w:t>payment, email delivery, and logging.</w:t>
      </w:r>
    </w:p>
    <w:p w14:paraId="26932409" w14:textId="77777777" w:rsidR="00687088" w:rsidRPr="00687088" w:rsidRDefault="00687088" w:rsidP="00687088">
      <w:pPr>
        <w:rPr>
          <w:color w:val="000000"/>
        </w:rPr>
      </w:pPr>
      <w:r w:rsidRPr="00687088">
        <w:rPr>
          <w:color w:val="000000"/>
        </w:rPr>
        <w:t>Each test follows these steps:</w:t>
      </w:r>
    </w:p>
    <w:p w14:paraId="75DA43F5" w14:textId="46B8814D" w:rsidR="00687088" w:rsidRPr="00687088" w:rsidRDefault="00687088" w:rsidP="00687088">
      <w:pPr>
        <w:pStyle w:val="ListParagraph"/>
        <w:numPr>
          <w:ilvl w:val="0"/>
          <w:numId w:val="28"/>
        </w:numPr>
        <w:rPr>
          <w:color w:val="000000"/>
          <w:szCs w:val="24"/>
        </w:rPr>
      </w:pPr>
      <w:r w:rsidRPr="00687088">
        <w:rPr>
          <w:color w:val="000000"/>
          <w:szCs w:val="24"/>
        </w:rPr>
        <w:t>Identify the requirement under test.</w:t>
      </w:r>
    </w:p>
    <w:p w14:paraId="516E1446" w14:textId="21AC3B32" w:rsidR="00687088" w:rsidRPr="00687088" w:rsidRDefault="00687088" w:rsidP="00687088">
      <w:pPr>
        <w:pStyle w:val="ListParagraph"/>
        <w:numPr>
          <w:ilvl w:val="0"/>
          <w:numId w:val="28"/>
        </w:numPr>
        <w:rPr>
          <w:color w:val="000000"/>
          <w:szCs w:val="24"/>
        </w:rPr>
      </w:pPr>
      <w:r w:rsidRPr="00687088">
        <w:rPr>
          <w:color w:val="000000"/>
          <w:szCs w:val="24"/>
        </w:rPr>
        <w:t>Set preconditions (e.g., available seats, user account).</w:t>
      </w:r>
    </w:p>
    <w:p w14:paraId="070CAE74" w14:textId="6C5699EE" w:rsidR="00687088" w:rsidRPr="00687088" w:rsidRDefault="00687088" w:rsidP="00687088">
      <w:pPr>
        <w:pStyle w:val="ListParagraph"/>
        <w:numPr>
          <w:ilvl w:val="0"/>
          <w:numId w:val="28"/>
        </w:numPr>
        <w:rPr>
          <w:color w:val="000000"/>
          <w:szCs w:val="24"/>
        </w:rPr>
      </w:pPr>
      <w:r w:rsidRPr="00687088">
        <w:rPr>
          <w:color w:val="000000"/>
          <w:szCs w:val="24"/>
        </w:rPr>
        <w:t>Execute defined test vectors or data.</w:t>
      </w:r>
    </w:p>
    <w:p w14:paraId="0C8D56A2" w14:textId="0DB19040" w:rsidR="00687088" w:rsidRPr="00687088" w:rsidRDefault="00687088" w:rsidP="00687088">
      <w:pPr>
        <w:pStyle w:val="ListParagraph"/>
        <w:numPr>
          <w:ilvl w:val="0"/>
          <w:numId w:val="28"/>
        </w:numPr>
        <w:rPr>
          <w:color w:val="000000"/>
          <w:szCs w:val="24"/>
        </w:rPr>
      </w:pPr>
      <w:r w:rsidRPr="00687088">
        <w:rPr>
          <w:color w:val="000000"/>
          <w:szCs w:val="24"/>
        </w:rPr>
        <w:t>Record results (pass/fail) and screenshots.</w:t>
      </w:r>
    </w:p>
    <w:p w14:paraId="34741C1D" w14:textId="3C6E55B6" w:rsidR="00687088" w:rsidRPr="00687088" w:rsidRDefault="00687088" w:rsidP="00687088">
      <w:pPr>
        <w:pStyle w:val="ListParagraph"/>
        <w:numPr>
          <w:ilvl w:val="0"/>
          <w:numId w:val="28"/>
        </w:numPr>
        <w:rPr>
          <w:color w:val="000000"/>
          <w:szCs w:val="24"/>
        </w:rPr>
      </w:pPr>
      <w:r w:rsidRPr="00687088">
        <w:rPr>
          <w:color w:val="000000"/>
          <w:szCs w:val="24"/>
        </w:rPr>
        <w:t>Log defects for review and resolution.</w:t>
      </w:r>
    </w:p>
    <w:p w14:paraId="4B1A8337" w14:textId="1C0BEF51" w:rsidR="00687088" w:rsidRDefault="00687088" w:rsidP="00687088">
      <w:pPr>
        <w:pStyle w:val="Heading2"/>
      </w:pPr>
      <w:r>
        <w:t>7.</w:t>
      </w:r>
      <w:r>
        <w:t>7</w:t>
      </w:r>
      <w:r>
        <w:t xml:space="preserve"> Test </w:t>
      </w:r>
      <w:r>
        <w:t>Data and Vectors</w:t>
      </w:r>
    </w:p>
    <w:p w14:paraId="53B9F76B" w14:textId="708C3264" w:rsidR="00687088" w:rsidRPr="00687088" w:rsidRDefault="00687088" w:rsidP="00687088">
      <w:pPr>
        <w:pStyle w:val="p1"/>
        <w:numPr>
          <w:ilvl w:val="0"/>
          <w:numId w:val="27"/>
        </w:numPr>
        <w:rPr>
          <w:sz w:val="24"/>
          <w:szCs w:val="24"/>
        </w:rPr>
      </w:pPr>
      <w:r w:rsidRPr="00687088">
        <w:rPr>
          <w:b/>
          <w:bCs/>
          <w:sz w:val="24"/>
          <w:szCs w:val="24"/>
        </w:rPr>
        <w:t>Time-based:</w:t>
      </w:r>
      <w:r w:rsidRPr="00687088">
        <w:rPr>
          <w:sz w:val="24"/>
          <w:szCs w:val="24"/>
        </w:rPr>
        <w:t xml:space="preserve"> purchase window edge cases (14 days before, 10 min after showtime).</w:t>
      </w:r>
    </w:p>
    <w:p w14:paraId="2055B025" w14:textId="2A0BED0C" w:rsidR="00687088" w:rsidRPr="00687088" w:rsidRDefault="00687088" w:rsidP="00687088">
      <w:pPr>
        <w:pStyle w:val="p1"/>
        <w:numPr>
          <w:ilvl w:val="0"/>
          <w:numId w:val="27"/>
        </w:numPr>
        <w:rPr>
          <w:sz w:val="24"/>
          <w:szCs w:val="24"/>
        </w:rPr>
      </w:pPr>
      <w:r w:rsidRPr="00687088">
        <w:rPr>
          <w:b/>
          <w:bCs/>
          <w:sz w:val="24"/>
          <w:szCs w:val="24"/>
        </w:rPr>
        <w:t>Load:</w:t>
      </w:r>
      <w:r w:rsidRPr="00687088">
        <w:rPr>
          <w:sz w:val="24"/>
          <w:szCs w:val="24"/>
        </w:rPr>
        <w:t xml:space="preserve"> simulate 50 000+ users to test queue activation.</w:t>
      </w:r>
    </w:p>
    <w:p w14:paraId="125340FA" w14:textId="2691BDA0" w:rsidR="00687088" w:rsidRPr="00687088" w:rsidRDefault="00687088" w:rsidP="00687088">
      <w:pPr>
        <w:pStyle w:val="p1"/>
        <w:numPr>
          <w:ilvl w:val="0"/>
          <w:numId w:val="27"/>
        </w:numPr>
        <w:rPr>
          <w:sz w:val="24"/>
          <w:szCs w:val="24"/>
        </w:rPr>
      </w:pPr>
      <w:r w:rsidRPr="00687088">
        <w:rPr>
          <w:b/>
          <w:bCs/>
          <w:sz w:val="24"/>
          <w:szCs w:val="24"/>
        </w:rPr>
        <w:t>Discount:</w:t>
      </w:r>
      <w:r w:rsidRPr="00687088">
        <w:rPr>
          <w:sz w:val="24"/>
          <w:szCs w:val="24"/>
        </w:rPr>
        <w:t xml:space="preserve"> overlapping eligibilities (student + veteran).</w:t>
      </w:r>
    </w:p>
    <w:p w14:paraId="1EF07FE1" w14:textId="77777777" w:rsidR="00687088" w:rsidRPr="00687088" w:rsidRDefault="00687088" w:rsidP="00687088">
      <w:pPr>
        <w:pStyle w:val="p1"/>
        <w:numPr>
          <w:ilvl w:val="0"/>
          <w:numId w:val="26"/>
        </w:numPr>
        <w:rPr>
          <w:sz w:val="24"/>
          <w:szCs w:val="24"/>
        </w:rPr>
      </w:pPr>
      <w:r w:rsidRPr="00687088">
        <w:rPr>
          <w:sz w:val="24"/>
          <w:szCs w:val="24"/>
        </w:rPr>
        <w:t>Software Requirements Specification Page 24Movie Theater Ticketing Project</w:t>
      </w:r>
    </w:p>
    <w:p w14:paraId="0B66920A" w14:textId="40247BEA" w:rsidR="00687088" w:rsidRPr="00687088" w:rsidRDefault="00687088" w:rsidP="00687088">
      <w:pPr>
        <w:pStyle w:val="p1"/>
        <w:numPr>
          <w:ilvl w:val="0"/>
          <w:numId w:val="26"/>
        </w:numPr>
        <w:rPr>
          <w:sz w:val="24"/>
          <w:szCs w:val="24"/>
        </w:rPr>
      </w:pPr>
      <w:r w:rsidRPr="00687088">
        <w:rPr>
          <w:b/>
          <w:bCs/>
          <w:sz w:val="24"/>
          <w:szCs w:val="24"/>
        </w:rPr>
        <w:t>Security:</w:t>
      </w:r>
      <w:r w:rsidRPr="00687088">
        <w:rPr>
          <w:sz w:val="24"/>
          <w:szCs w:val="24"/>
        </w:rPr>
        <w:t xml:space="preserve"> invalid token and bot attempts.</w:t>
      </w:r>
    </w:p>
    <w:p w14:paraId="08D41446" w14:textId="52B2A336" w:rsidR="00687088" w:rsidRPr="00687088" w:rsidRDefault="00687088" w:rsidP="00687088">
      <w:pPr>
        <w:pStyle w:val="p1"/>
        <w:numPr>
          <w:ilvl w:val="0"/>
          <w:numId w:val="26"/>
        </w:numPr>
        <w:rPr>
          <w:sz w:val="24"/>
          <w:szCs w:val="24"/>
        </w:rPr>
      </w:pPr>
      <w:r w:rsidRPr="00687088">
        <w:rPr>
          <w:b/>
          <w:bCs/>
          <w:sz w:val="24"/>
          <w:szCs w:val="24"/>
        </w:rPr>
        <w:t>Localization:</w:t>
      </w:r>
      <w:r w:rsidRPr="00687088">
        <w:rPr>
          <w:sz w:val="24"/>
          <w:szCs w:val="24"/>
        </w:rPr>
        <w:t xml:space="preserve"> browser languages EN/ES with currency conversion.</w:t>
      </w:r>
    </w:p>
    <w:p w14:paraId="2A2E9ADD" w14:textId="1B5D3F6A" w:rsidR="00687088" w:rsidRDefault="00687088" w:rsidP="00687088">
      <w:pPr>
        <w:pStyle w:val="Heading2"/>
      </w:pPr>
      <w:r>
        <w:t>7.</w:t>
      </w:r>
      <w:r>
        <w:t>8</w:t>
      </w:r>
      <w:r>
        <w:t xml:space="preserve"> Test </w:t>
      </w:r>
      <w:r>
        <w:t>Environment</w:t>
      </w:r>
    </w:p>
    <w:p w14:paraId="2E57A8B7" w14:textId="3503791E" w:rsidR="00687088" w:rsidRPr="00687088" w:rsidRDefault="00687088" w:rsidP="00687088">
      <w:pPr>
        <w:pStyle w:val="p1"/>
        <w:numPr>
          <w:ilvl w:val="0"/>
          <w:numId w:val="25"/>
        </w:numPr>
        <w:rPr>
          <w:sz w:val="24"/>
          <w:szCs w:val="24"/>
        </w:rPr>
      </w:pPr>
      <w:r w:rsidRPr="00687088">
        <w:rPr>
          <w:b/>
          <w:bCs/>
          <w:sz w:val="24"/>
          <w:szCs w:val="24"/>
        </w:rPr>
        <w:t>Client:</w:t>
      </w:r>
      <w:r w:rsidRPr="00687088">
        <w:rPr>
          <w:sz w:val="24"/>
          <w:szCs w:val="24"/>
        </w:rPr>
        <w:t xml:space="preserve"> latest two versions of Chrome, Firefox, Safari, Edge; theater kiosk browsers.</w:t>
      </w:r>
    </w:p>
    <w:p w14:paraId="73F030A5" w14:textId="7B76C351" w:rsidR="00687088" w:rsidRPr="00687088" w:rsidRDefault="00687088" w:rsidP="00687088">
      <w:pPr>
        <w:pStyle w:val="p1"/>
        <w:numPr>
          <w:ilvl w:val="0"/>
          <w:numId w:val="25"/>
        </w:numPr>
        <w:rPr>
          <w:sz w:val="24"/>
          <w:szCs w:val="24"/>
        </w:rPr>
      </w:pPr>
      <w:r w:rsidRPr="00687088">
        <w:rPr>
          <w:b/>
          <w:bCs/>
          <w:sz w:val="24"/>
          <w:szCs w:val="24"/>
        </w:rPr>
        <w:t>Server:</w:t>
      </w:r>
      <w:r w:rsidRPr="00687088">
        <w:rPr>
          <w:sz w:val="24"/>
          <w:szCs w:val="24"/>
        </w:rPr>
        <w:t xml:space="preserve"> cloud deployment (API Gateway, Ticketing Service, Payment Orchestrator, Central</w:t>
      </w:r>
    </w:p>
    <w:p w14:paraId="608724AC" w14:textId="77777777" w:rsidR="00687088" w:rsidRPr="00687088" w:rsidRDefault="00687088" w:rsidP="00687088">
      <w:pPr>
        <w:pStyle w:val="p1"/>
        <w:numPr>
          <w:ilvl w:val="0"/>
          <w:numId w:val="24"/>
        </w:numPr>
        <w:rPr>
          <w:sz w:val="24"/>
          <w:szCs w:val="24"/>
        </w:rPr>
      </w:pPr>
      <w:r w:rsidRPr="00687088">
        <w:rPr>
          <w:sz w:val="24"/>
          <w:szCs w:val="24"/>
        </w:rPr>
        <w:t>DB).</w:t>
      </w:r>
    </w:p>
    <w:p w14:paraId="3B96C88E" w14:textId="162FF1F0" w:rsidR="00687088" w:rsidRPr="00687088" w:rsidRDefault="00687088" w:rsidP="00687088">
      <w:pPr>
        <w:pStyle w:val="p1"/>
        <w:numPr>
          <w:ilvl w:val="0"/>
          <w:numId w:val="24"/>
        </w:numPr>
        <w:rPr>
          <w:sz w:val="24"/>
          <w:szCs w:val="24"/>
        </w:rPr>
      </w:pPr>
      <w:r w:rsidRPr="00687088">
        <w:rPr>
          <w:b/>
          <w:bCs/>
          <w:sz w:val="24"/>
          <w:szCs w:val="24"/>
        </w:rPr>
        <w:t>External Services:</w:t>
      </w:r>
      <w:r w:rsidRPr="00687088">
        <w:rPr>
          <w:sz w:val="24"/>
          <w:szCs w:val="24"/>
        </w:rPr>
        <w:t xml:space="preserve"> Payment sandboxes (Credit, PayPal, Bitcoin), mock review APIs, email</w:t>
      </w:r>
    </w:p>
    <w:p w14:paraId="2298C2E9" w14:textId="77777777" w:rsidR="00687088" w:rsidRPr="00687088" w:rsidRDefault="00687088" w:rsidP="00687088">
      <w:pPr>
        <w:pStyle w:val="p1"/>
        <w:numPr>
          <w:ilvl w:val="0"/>
          <w:numId w:val="24"/>
        </w:numPr>
        <w:rPr>
          <w:sz w:val="24"/>
          <w:szCs w:val="24"/>
        </w:rPr>
      </w:pPr>
      <w:r w:rsidRPr="00687088">
        <w:rPr>
          <w:sz w:val="24"/>
          <w:szCs w:val="24"/>
        </w:rPr>
        <w:t>sandbox.</w:t>
      </w:r>
    </w:p>
    <w:p w14:paraId="5D8AA025" w14:textId="4861533D" w:rsidR="00687088" w:rsidRPr="00687088" w:rsidRDefault="00687088" w:rsidP="00687088">
      <w:pPr>
        <w:pStyle w:val="p1"/>
        <w:numPr>
          <w:ilvl w:val="0"/>
          <w:numId w:val="24"/>
        </w:numPr>
        <w:rPr>
          <w:sz w:val="24"/>
          <w:szCs w:val="24"/>
        </w:rPr>
      </w:pPr>
      <w:r w:rsidRPr="00687088">
        <w:rPr>
          <w:b/>
          <w:bCs/>
          <w:sz w:val="24"/>
          <w:szCs w:val="24"/>
        </w:rPr>
        <w:t>Tools:</w:t>
      </w:r>
      <w:r w:rsidRPr="00687088">
        <w:rPr>
          <w:sz w:val="24"/>
          <w:szCs w:val="24"/>
        </w:rPr>
        <w:t xml:space="preserve"> Postman, Selenium, JMeter, Burp Suite, Excel test matrix.</w:t>
      </w:r>
    </w:p>
    <w:p w14:paraId="71685067" w14:textId="0D6837F7" w:rsidR="00687088" w:rsidRDefault="00687088" w:rsidP="00687088">
      <w:pPr>
        <w:pStyle w:val="Heading2"/>
      </w:pPr>
      <w:r>
        <w:t>7.</w:t>
      </w:r>
      <w:r>
        <w:t>9</w:t>
      </w:r>
      <w:r>
        <w:t xml:space="preserve"> </w:t>
      </w:r>
      <w:r>
        <w:t>Entry and Exit Criteria</w:t>
      </w:r>
    </w:p>
    <w:p w14:paraId="2BDB23F4" w14:textId="77777777" w:rsidR="00687088" w:rsidRPr="00687088" w:rsidRDefault="00687088" w:rsidP="00687088">
      <w:pPr>
        <w:pStyle w:val="p1"/>
        <w:rPr>
          <w:sz w:val="24"/>
          <w:szCs w:val="24"/>
        </w:rPr>
      </w:pPr>
      <w:r w:rsidRPr="00687088">
        <w:rPr>
          <w:b/>
          <w:bCs/>
          <w:sz w:val="24"/>
          <w:szCs w:val="24"/>
        </w:rPr>
        <w:t>Entry Criteria</w:t>
      </w:r>
    </w:p>
    <w:p w14:paraId="10FF1160" w14:textId="0B9A5327" w:rsidR="00687088" w:rsidRPr="00687088" w:rsidRDefault="00687088" w:rsidP="00687088">
      <w:pPr>
        <w:pStyle w:val="p1"/>
        <w:numPr>
          <w:ilvl w:val="0"/>
          <w:numId w:val="23"/>
        </w:numPr>
        <w:rPr>
          <w:sz w:val="24"/>
          <w:szCs w:val="24"/>
        </w:rPr>
      </w:pPr>
      <w:r w:rsidRPr="00687088">
        <w:rPr>
          <w:sz w:val="24"/>
          <w:szCs w:val="24"/>
        </w:rPr>
        <w:t xml:space="preserve">All functional modules developed and </w:t>
      </w:r>
      <w:proofErr w:type="gramStart"/>
      <w:r w:rsidRPr="00687088">
        <w:rPr>
          <w:sz w:val="24"/>
          <w:szCs w:val="24"/>
        </w:rPr>
        <w:t>build</w:t>
      </w:r>
      <w:proofErr w:type="gramEnd"/>
      <w:r w:rsidRPr="00687088">
        <w:rPr>
          <w:sz w:val="24"/>
          <w:szCs w:val="24"/>
        </w:rPr>
        <w:t xml:space="preserve"> stable.</w:t>
      </w:r>
    </w:p>
    <w:p w14:paraId="244A392A" w14:textId="3A74C261" w:rsidR="00687088" w:rsidRPr="00687088" w:rsidRDefault="00687088" w:rsidP="00687088">
      <w:pPr>
        <w:pStyle w:val="p1"/>
        <w:numPr>
          <w:ilvl w:val="0"/>
          <w:numId w:val="23"/>
        </w:numPr>
        <w:rPr>
          <w:sz w:val="24"/>
          <w:szCs w:val="24"/>
        </w:rPr>
      </w:pPr>
      <w:r w:rsidRPr="00687088">
        <w:rPr>
          <w:sz w:val="24"/>
          <w:szCs w:val="24"/>
        </w:rPr>
        <w:t>Test data and environment configured.</w:t>
      </w:r>
    </w:p>
    <w:p w14:paraId="4E7FB6F4" w14:textId="77777777" w:rsidR="00687088" w:rsidRPr="00687088" w:rsidRDefault="00687088" w:rsidP="00687088">
      <w:pPr>
        <w:pStyle w:val="p1"/>
        <w:ind w:left="360"/>
        <w:rPr>
          <w:sz w:val="24"/>
          <w:szCs w:val="24"/>
        </w:rPr>
      </w:pPr>
      <w:r w:rsidRPr="00687088">
        <w:rPr>
          <w:b/>
          <w:bCs/>
          <w:sz w:val="24"/>
          <w:szCs w:val="24"/>
        </w:rPr>
        <w:t>Exit Criteria</w:t>
      </w:r>
    </w:p>
    <w:p w14:paraId="149A9F69" w14:textId="2C51DA75" w:rsidR="00687088" w:rsidRPr="00687088" w:rsidRDefault="00687088" w:rsidP="00687088">
      <w:pPr>
        <w:pStyle w:val="p1"/>
        <w:numPr>
          <w:ilvl w:val="0"/>
          <w:numId w:val="23"/>
        </w:numPr>
        <w:rPr>
          <w:sz w:val="24"/>
          <w:szCs w:val="24"/>
        </w:rPr>
      </w:pPr>
      <w:r w:rsidRPr="00687088">
        <w:rPr>
          <w:sz w:val="24"/>
          <w:szCs w:val="24"/>
        </w:rPr>
        <w:t>100% of High and Medium priority tests passed.</w:t>
      </w:r>
    </w:p>
    <w:p w14:paraId="0AE240C9" w14:textId="5B367E76" w:rsidR="00687088" w:rsidRPr="00687088" w:rsidRDefault="00687088" w:rsidP="00687088">
      <w:pPr>
        <w:pStyle w:val="p1"/>
        <w:numPr>
          <w:ilvl w:val="0"/>
          <w:numId w:val="23"/>
        </w:numPr>
        <w:rPr>
          <w:sz w:val="24"/>
          <w:szCs w:val="24"/>
        </w:rPr>
      </w:pPr>
      <w:r w:rsidRPr="00687088">
        <w:rPr>
          <w:sz w:val="24"/>
          <w:szCs w:val="24"/>
        </w:rPr>
        <w:t>No open critical defects.</w:t>
      </w:r>
    </w:p>
    <w:p w14:paraId="34B07AEB" w14:textId="549E6B67" w:rsidR="00687088" w:rsidRPr="00687088" w:rsidRDefault="00687088" w:rsidP="00687088">
      <w:pPr>
        <w:pStyle w:val="p1"/>
        <w:numPr>
          <w:ilvl w:val="0"/>
          <w:numId w:val="23"/>
        </w:numPr>
        <w:rPr>
          <w:sz w:val="24"/>
          <w:szCs w:val="24"/>
        </w:rPr>
      </w:pPr>
      <w:r w:rsidRPr="00687088">
        <w:rPr>
          <w:sz w:val="24"/>
          <w:szCs w:val="24"/>
        </w:rPr>
        <w:t>Non-functional targets met (≤ 2 s average response, ≥ 99.9% uptime).</w:t>
      </w:r>
    </w:p>
    <w:p w14:paraId="2C6B98A2" w14:textId="7FA23E1D" w:rsidR="00687088" w:rsidRDefault="00687088" w:rsidP="00687088">
      <w:pPr>
        <w:pStyle w:val="Heading2"/>
      </w:pPr>
      <w:r>
        <w:lastRenderedPageBreak/>
        <w:t>7.</w:t>
      </w:r>
      <w:r>
        <w:t>10</w:t>
      </w:r>
      <w:r>
        <w:t xml:space="preserve"> </w:t>
      </w:r>
      <w:r>
        <w:t>Deliverables</w:t>
      </w:r>
    </w:p>
    <w:p w14:paraId="2E23CE57" w14:textId="04D9E697" w:rsidR="00687088" w:rsidRPr="00687088" w:rsidRDefault="00687088" w:rsidP="00687088">
      <w:pPr>
        <w:rPr>
          <w:color w:val="000000"/>
        </w:rPr>
      </w:pPr>
      <w:r w:rsidRPr="00687088">
        <w:rPr>
          <w:color w:val="000000"/>
        </w:rPr>
        <w:t>This Test Plan section (documented in SRS).</w:t>
      </w:r>
    </w:p>
    <w:p w14:paraId="2EAFBBB2" w14:textId="1A97ECE8" w:rsidR="00687088" w:rsidRPr="00687088" w:rsidRDefault="00687088" w:rsidP="00687088">
      <w:pPr>
        <w:pStyle w:val="ListParagraph"/>
        <w:numPr>
          <w:ilvl w:val="0"/>
          <w:numId w:val="22"/>
        </w:numPr>
        <w:rPr>
          <w:color w:val="000000"/>
        </w:rPr>
      </w:pPr>
      <w:r w:rsidRPr="00687088">
        <w:rPr>
          <w:b/>
          <w:bCs/>
          <w:color w:val="000000"/>
        </w:rPr>
        <w:t>Test Case Matrix</w:t>
      </w:r>
      <w:r w:rsidRPr="00687088">
        <w:rPr>
          <w:color w:val="000000"/>
        </w:rPr>
        <w:t xml:space="preserve"> (</w:t>
      </w:r>
      <w:r w:rsidRPr="00687088">
        <w:rPr>
          <w:i/>
          <w:iCs/>
          <w:color w:val="000000"/>
        </w:rPr>
        <w:t>MTTS_TestCases.xlsx</w:t>
      </w:r>
      <w:r w:rsidRPr="00687088">
        <w:rPr>
          <w:color w:val="000000"/>
        </w:rPr>
        <w:t>).</w:t>
      </w:r>
    </w:p>
    <w:p w14:paraId="26C05835" w14:textId="6985FC2E" w:rsidR="00687088" w:rsidRPr="00687088" w:rsidRDefault="00687088" w:rsidP="00687088">
      <w:pPr>
        <w:pStyle w:val="ListParagraph"/>
        <w:numPr>
          <w:ilvl w:val="0"/>
          <w:numId w:val="22"/>
        </w:numPr>
        <w:rPr>
          <w:color w:val="000000"/>
        </w:rPr>
      </w:pPr>
      <w:r w:rsidRPr="00687088">
        <w:rPr>
          <w:b/>
          <w:bCs/>
          <w:color w:val="000000"/>
        </w:rPr>
        <w:t>Test Execution Log</w:t>
      </w:r>
      <w:r w:rsidRPr="00687088">
        <w:rPr>
          <w:color w:val="000000"/>
        </w:rPr>
        <w:t xml:space="preserve"> and Defect Report.</w:t>
      </w:r>
    </w:p>
    <w:p w14:paraId="66497DCA" w14:textId="096D8FD2" w:rsidR="00687088" w:rsidRPr="00687088" w:rsidRDefault="00687088" w:rsidP="00687088">
      <w:pPr>
        <w:pStyle w:val="ListParagraph"/>
        <w:numPr>
          <w:ilvl w:val="0"/>
          <w:numId w:val="22"/>
        </w:numPr>
        <w:rPr>
          <w:color w:val="000000"/>
        </w:rPr>
      </w:pPr>
      <w:r w:rsidRPr="00687088">
        <w:rPr>
          <w:b/>
          <w:bCs/>
          <w:color w:val="000000"/>
        </w:rPr>
        <w:t>Final Test Summary Report.</w:t>
      </w:r>
    </w:p>
    <w:p w14:paraId="7BF7091E" w14:textId="4CC3CA63" w:rsidR="00687088" w:rsidRDefault="00687088" w:rsidP="00687088">
      <w:pPr>
        <w:pStyle w:val="Heading2"/>
      </w:pPr>
      <w:r>
        <w:t>7.</w:t>
      </w:r>
      <w:r>
        <w:t>11 Risks and Mitigation</w:t>
      </w:r>
    </w:p>
    <w:tbl>
      <w:tblPr>
        <w:tblStyle w:val="TableGrid"/>
        <w:tblW w:w="0" w:type="auto"/>
        <w:tblLook w:val="04A0" w:firstRow="1" w:lastRow="0" w:firstColumn="1" w:lastColumn="0" w:noHBand="0" w:noVBand="1"/>
      </w:tblPr>
      <w:tblGrid>
        <w:gridCol w:w="3116"/>
        <w:gridCol w:w="1289"/>
        <w:gridCol w:w="4945"/>
      </w:tblGrid>
      <w:tr w:rsidR="00687088" w14:paraId="297FE4EC" w14:textId="77777777" w:rsidTr="00687088">
        <w:tc>
          <w:tcPr>
            <w:tcW w:w="3116" w:type="dxa"/>
          </w:tcPr>
          <w:p w14:paraId="2163BAA4" w14:textId="38C42689" w:rsidR="00687088" w:rsidRPr="00687088" w:rsidRDefault="00687088" w:rsidP="00687088">
            <w:pPr>
              <w:rPr>
                <w:b/>
                <w:bCs/>
              </w:rPr>
            </w:pPr>
            <w:r w:rsidRPr="00687088">
              <w:rPr>
                <w:b/>
                <w:bCs/>
              </w:rPr>
              <w:t>Risk</w:t>
            </w:r>
          </w:p>
        </w:tc>
        <w:tc>
          <w:tcPr>
            <w:tcW w:w="1289" w:type="dxa"/>
          </w:tcPr>
          <w:p w14:paraId="09FBE977" w14:textId="17718FE3" w:rsidR="00687088" w:rsidRPr="00687088" w:rsidRDefault="00687088" w:rsidP="00687088">
            <w:pPr>
              <w:rPr>
                <w:b/>
                <w:bCs/>
              </w:rPr>
            </w:pPr>
            <w:r w:rsidRPr="00687088">
              <w:rPr>
                <w:b/>
                <w:bCs/>
              </w:rPr>
              <w:t>Impact</w:t>
            </w:r>
          </w:p>
        </w:tc>
        <w:tc>
          <w:tcPr>
            <w:tcW w:w="4945" w:type="dxa"/>
          </w:tcPr>
          <w:p w14:paraId="20384370" w14:textId="5BDBCFA9" w:rsidR="00687088" w:rsidRPr="00687088" w:rsidRDefault="00687088" w:rsidP="00687088">
            <w:pPr>
              <w:rPr>
                <w:b/>
                <w:bCs/>
              </w:rPr>
            </w:pPr>
            <w:r w:rsidRPr="00687088">
              <w:rPr>
                <w:b/>
                <w:bCs/>
              </w:rPr>
              <w:t>Mitigation</w:t>
            </w:r>
          </w:p>
        </w:tc>
      </w:tr>
      <w:tr w:rsidR="00687088" w14:paraId="7CCCFC6F" w14:textId="77777777" w:rsidTr="00687088">
        <w:tc>
          <w:tcPr>
            <w:tcW w:w="3116" w:type="dxa"/>
          </w:tcPr>
          <w:p w14:paraId="2A7E0548" w14:textId="08EDC482" w:rsidR="00687088" w:rsidRDefault="00687088" w:rsidP="00687088">
            <w:r>
              <w:t>Payment gateway downtime</w:t>
            </w:r>
          </w:p>
        </w:tc>
        <w:tc>
          <w:tcPr>
            <w:tcW w:w="1289" w:type="dxa"/>
          </w:tcPr>
          <w:p w14:paraId="3F9D62F0" w14:textId="7B937B1D" w:rsidR="00687088" w:rsidRDefault="00687088" w:rsidP="00687088">
            <w:r>
              <w:t>High</w:t>
            </w:r>
          </w:p>
        </w:tc>
        <w:tc>
          <w:tcPr>
            <w:tcW w:w="4945" w:type="dxa"/>
          </w:tcPr>
          <w:p w14:paraId="13E96B7B" w14:textId="3D29CF36" w:rsidR="00687088" w:rsidRDefault="00687088" w:rsidP="00687088">
            <w:r>
              <w:t>Use mock endpoints during integration tests.</w:t>
            </w:r>
          </w:p>
        </w:tc>
      </w:tr>
      <w:tr w:rsidR="00687088" w14:paraId="5D7B29D0" w14:textId="77777777" w:rsidTr="00687088">
        <w:tc>
          <w:tcPr>
            <w:tcW w:w="3116" w:type="dxa"/>
          </w:tcPr>
          <w:p w14:paraId="5EFD3BB6" w14:textId="0170EEA8" w:rsidR="00687088" w:rsidRDefault="00687088" w:rsidP="00687088">
            <w:r>
              <w:t>Queue misconfiguration</w:t>
            </w:r>
          </w:p>
        </w:tc>
        <w:tc>
          <w:tcPr>
            <w:tcW w:w="1289" w:type="dxa"/>
          </w:tcPr>
          <w:p w14:paraId="33E8AC08" w14:textId="4543B6F4" w:rsidR="00687088" w:rsidRDefault="00687088" w:rsidP="00687088">
            <w:r>
              <w:t>Medium</w:t>
            </w:r>
          </w:p>
        </w:tc>
        <w:tc>
          <w:tcPr>
            <w:tcW w:w="4945" w:type="dxa"/>
          </w:tcPr>
          <w:p w14:paraId="001C6C80" w14:textId="3369403A" w:rsidR="00687088" w:rsidRDefault="00687088" w:rsidP="00687088">
            <w:r>
              <w:t>Conduct early load tests and adjust parameters.</w:t>
            </w:r>
          </w:p>
        </w:tc>
      </w:tr>
      <w:tr w:rsidR="00687088" w14:paraId="733BB51B" w14:textId="77777777" w:rsidTr="00687088">
        <w:tc>
          <w:tcPr>
            <w:tcW w:w="3116" w:type="dxa"/>
          </w:tcPr>
          <w:p w14:paraId="58FFFD0F" w14:textId="791BC713" w:rsidR="00687088" w:rsidRDefault="00687088" w:rsidP="00687088">
            <w:r>
              <w:t>Bot traffic interference</w:t>
            </w:r>
          </w:p>
        </w:tc>
        <w:tc>
          <w:tcPr>
            <w:tcW w:w="1289" w:type="dxa"/>
          </w:tcPr>
          <w:p w14:paraId="6F9C1145" w14:textId="4E4031CF" w:rsidR="00687088" w:rsidRDefault="00687088" w:rsidP="00687088">
            <w:r>
              <w:t>Low</w:t>
            </w:r>
          </w:p>
        </w:tc>
        <w:tc>
          <w:tcPr>
            <w:tcW w:w="4945" w:type="dxa"/>
          </w:tcPr>
          <w:p w14:paraId="514F88B0" w14:textId="15C92F54" w:rsidR="00687088" w:rsidRDefault="00687088" w:rsidP="00687088">
            <w:r>
              <w:t>Enable WAF and CAPTCHA during testing.</w:t>
            </w:r>
          </w:p>
        </w:tc>
      </w:tr>
      <w:tr w:rsidR="00687088" w14:paraId="2493805E" w14:textId="77777777" w:rsidTr="00687088">
        <w:tc>
          <w:tcPr>
            <w:tcW w:w="3116" w:type="dxa"/>
          </w:tcPr>
          <w:p w14:paraId="549FBF99" w14:textId="4F1575BA" w:rsidR="00687088" w:rsidRDefault="00687088" w:rsidP="00687088">
            <w:r>
              <w:t>Localization errors</w:t>
            </w:r>
          </w:p>
        </w:tc>
        <w:tc>
          <w:tcPr>
            <w:tcW w:w="1289" w:type="dxa"/>
          </w:tcPr>
          <w:p w14:paraId="0F8634EA" w14:textId="00844BD0" w:rsidR="00687088" w:rsidRDefault="00687088" w:rsidP="00687088">
            <w:r>
              <w:t>Medium</w:t>
            </w:r>
          </w:p>
        </w:tc>
        <w:tc>
          <w:tcPr>
            <w:tcW w:w="4945" w:type="dxa"/>
          </w:tcPr>
          <w:p w14:paraId="2AA8B0CD" w14:textId="192B1086" w:rsidR="00687088" w:rsidRDefault="00687088" w:rsidP="00687088">
            <w:r>
              <w:t>Conduct manual UI reviews for each language.</w:t>
            </w:r>
          </w:p>
        </w:tc>
      </w:tr>
    </w:tbl>
    <w:p w14:paraId="2F982CAF" w14:textId="77777777" w:rsidR="00687088" w:rsidRDefault="00687088" w:rsidP="00687088"/>
    <w:p w14:paraId="5D5F07A3" w14:textId="3A754FE6" w:rsidR="00687088" w:rsidRDefault="00687088" w:rsidP="00687088">
      <w:pPr>
        <w:pStyle w:val="Heading2"/>
      </w:pPr>
      <w:r>
        <w:t>7.</w:t>
      </w:r>
      <w:r>
        <w:t>12</w:t>
      </w:r>
      <w:r>
        <w:t xml:space="preserve"> </w:t>
      </w:r>
      <w:r>
        <w:t>Traceability</w:t>
      </w:r>
    </w:p>
    <w:p w14:paraId="3FEBD366" w14:textId="235E36EC" w:rsidR="00687088" w:rsidRPr="00687088" w:rsidRDefault="00687088" w:rsidP="00687088">
      <w:pPr>
        <w:pStyle w:val="p1"/>
        <w:rPr>
          <w:sz w:val="24"/>
          <w:szCs w:val="24"/>
        </w:rPr>
      </w:pPr>
      <w:r w:rsidRPr="00687088">
        <w:rPr>
          <w:sz w:val="24"/>
          <w:szCs w:val="24"/>
        </w:rPr>
        <w:t>All test cases are linked to their respective requirement IDs (FR-x / NFR-x). The traceability matrix</w:t>
      </w:r>
      <w:r w:rsidRPr="00687088">
        <w:rPr>
          <w:sz w:val="24"/>
          <w:szCs w:val="24"/>
        </w:rPr>
        <w:t xml:space="preserve"> </w:t>
      </w:r>
      <w:r w:rsidRPr="00687088">
        <w:rPr>
          <w:sz w:val="24"/>
          <w:szCs w:val="24"/>
        </w:rPr>
        <w:t xml:space="preserve">in </w:t>
      </w:r>
      <w:r w:rsidRPr="00687088">
        <w:rPr>
          <w:i/>
          <w:iCs/>
          <w:sz w:val="24"/>
          <w:szCs w:val="24"/>
        </w:rPr>
        <w:t>MTTS_TestCases.xlsx</w:t>
      </w:r>
      <w:r w:rsidRPr="00687088">
        <w:rPr>
          <w:sz w:val="24"/>
          <w:szCs w:val="24"/>
        </w:rPr>
        <w:t xml:space="preserve"> ensures that every requirement is verified through at least one</w:t>
      </w:r>
      <w:r w:rsidRPr="00687088">
        <w:rPr>
          <w:sz w:val="24"/>
          <w:szCs w:val="24"/>
        </w:rPr>
        <w:t xml:space="preserve"> </w:t>
      </w:r>
      <w:r w:rsidRPr="00687088">
        <w:rPr>
          <w:sz w:val="24"/>
          <w:szCs w:val="24"/>
        </w:rPr>
        <w:t>corresponding test, maintaining alignment between requirements, design, and implementation.</w:t>
      </w:r>
    </w:p>
    <w:p w14:paraId="27BCFC3D" w14:textId="3CAE27B6" w:rsidR="00687088" w:rsidRPr="00687088" w:rsidRDefault="00687088" w:rsidP="00687088">
      <w:pPr>
        <w:pStyle w:val="Heading2"/>
      </w:pPr>
      <w:r>
        <w:t>7.1</w:t>
      </w:r>
      <w:r>
        <w:t>3</w:t>
      </w:r>
      <w:r>
        <w:t xml:space="preserve"> </w:t>
      </w:r>
      <w:r>
        <w:t>Test Cases</w:t>
      </w:r>
    </w:p>
    <w:p w14:paraId="742C2A48" w14:textId="77777777" w:rsidR="00687088" w:rsidRPr="00687088" w:rsidRDefault="00687088" w:rsidP="00687088"/>
    <w:p w14:paraId="025538AE" w14:textId="77777777" w:rsidR="00687088" w:rsidRPr="00687088" w:rsidRDefault="00687088" w:rsidP="00687088"/>
    <w:p w14:paraId="30651646" w14:textId="697159AE" w:rsidR="001163D2" w:rsidRDefault="001163D2">
      <w:pPr>
        <w:pStyle w:val="Heading1"/>
      </w:pPr>
      <w:r>
        <w:t>A. Appendices</w:t>
      </w:r>
      <w:bookmarkEnd w:id="91"/>
      <w:bookmarkEnd w:id="92"/>
    </w:p>
    <w:p w14:paraId="31143EA4" w14:textId="77777777" w:rsidR="001163D2" w:rsidRDefault="001163D2">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14:paraId="70B3F0CB" w14:textId="77777777" w:rsidR="001163D2" w:rsidRDefault="001163D2">
      <w:pPr>
        <w:rPr>
          <w:i/>
        </w:rPr>
      </w:pPr>
    </w:p>
    <w:p w14:paraId="42298612" w14:textId="77777777" w:rsidR="001163D2" w:rsidRDefault="001163D2">
      <w:pPr>
        <w:rPr>
          <w:i/>
        </w:rPr>
      </w:pPr>
      <w:r>
        <w:rPr>
          <w:i/>
        </w:rPr>
        <w:t>Example Appendices could include (initial) conceptual documents for the software project, marketing materials, minutes of meetings with the customer(s), etc.</w:t>
      </w:r>
    </w:p>
    <w:p w14:paraId="4E0930C9" w14:textId="77777777" w:rsidR="001163D2" w:rsidRDefault="001163D2">
      <w:pPr>
        <w:pStyle w:val="Heading2"/>
      </w:pPr>
      <w:bookmarkStart w:id="93" w:name="_Toc506459181"/>
      <w:r>
        <w:t>A.1 Appendix 1</w:t>
      </w:r>
      <w:bookmarkEnd w:id="93"/>
    </w:p>
    <w:p w14:paraId="51A17D77" w14:textId="77777777" w:rsidR="001163D2" w:rsidRDefault="001163D2">
      <w:pPr>
        <w:pStyle w:val="Heading2"/>
      </w:pPr>
      <w:bookmarkStart w:id="94" w:name="_Toc506459182"/>
      <w:r>
        <w:t>A.2 Appendix 2</w:t>
      </w:r>
      <w:bookmarkEnd w:id="94"/>
    </w:p>
    <w:sectPr w:rsidR="001163D2">
      <w:head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E5397" w14:textId="77777777" w:rsidR="0030044C" w:rsidRDefault="0030044C">
      <w:r>
        <w:separator/>
      </w:r>
    </w:p>
  </w:endnote>
  <w:endnote w:type="continuationSeparator" w:id="0">
    <w:p w14:paraId="0192388D" w14:textId="77777777" w:rsidR="0030044C" w:rsidRDefault="0030044C">
      <w:r>
        <w:continuationSeparator/>
      </w:r>
    </w:p>
  </w:endnote>
  <w:endnote w:type="continuationNotice" w:id="1">
    <w:p w14:paraId="7396BA9F" w14:textId="77777777" w:rsidR="0030044C" w:rsidRDefault="003004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20B06040202020202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31031" w14:textId="77777777" w:rsidR="001163D2" w:rsidRDefault="001163D2">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6A4D71">
      <w:rPr>
        <w:rStyle w:val="PageNumber"/>
        <w:noProof/>
      </w:rPr>
      <w:t>ii</w:t>
    </w:r>
    <w:r>
      <w:rPr>
        <w:rStyle w:val="PageNumber"/>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327F2" w14:textId="77777777" w:rsidR="001163D2" w:rsidRDefault="00116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2053B" w14:textId="77777777" w:rsidR="0030044C" w:rsidRDefault="0030044C">
      <w:r>
        <w:separator/>
      </w:r>
    </w:p>
  </w:footnote>
  <w:footnote w:type="continuationSeparator" w:id="0">
    <w:p w14:paraId="7F9904A1" w14:textId="77777777" w:rsidR="0030044C" w:rsidRDefault="0030044C">
      <w:r>
        <w:continuationSeparator/>
      </w:r>
    </w:p>
  </w:footnote>
  <w:footnote w:type="continuationNotice" w:id="1">
    <w:p w14:paraId="1ED7EC54" w14:textId="77777777" w:rsidR="0030044C" w:rsidRDefault="003004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01E17" w14:textId="46DA294F" w:rsidR="001163D2" w:rsidRDefault="4C682CFB">
    <w:pPr>
      <w:pStyle w:val="Header"/>
      <w:tabs>
        <w:tab w:val="clear" w:pos="4320"/>
        <w:tab w:val="clear" w:pos="8640"/>
        <w:tab w:val="center" w:pos="4680"/>
        <w:tab w:val="right" w:pos="9360"/>
      </w:tabs>
    </w:pPr>
    <w:r>
      <w:t xml:space="preserve">Movie Theater </w:t>
    </w:r>
    <w:r w:rsidR="280E7EA8">
      <w:t xml:space="preserve">Ticketing </w:t>
    </w:r>
    <w:r>
      <w:t>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C682CFB" w14:paraId="20A66DD2" w14:textId="77777777" w:rsidTr="4C682CFB">
      <w:trPr>
        <w:trHeight w:val="300"/>
      </w:trPr>
      <w:tc>
        <w:tcPr>
          <w:tcW w:w="3120" w:type="dxa"/>
        </w:tcPr>
        <w:p w14:paraId="68F330FF" w14:textId="03B82E98" w:rsidR="4C682CFB" w:rsidRDefault="4C682CFB" w:rsidP="4C682CFB">
          <w:pPr>
            <w:pStyle w:val="Header"/>
            <w:ind w:left="-115"/>
          </w:pPr>
        </w:p>
      </w:tc>
      <w:tc>
        <w:tcPr>
          <w:tcW w:w="3120" w:type="dxa"/>
        </w:tcPr>
        <w:p w14:paraId="27540D2D" w14:textId="29D22B79" w:rsidR="4C682CFB" w:rsidRDefault="4C682CFB" w:rsidP="4C682CFB">
          <w:pPr>
            <w:pStyle w:val="Header"/>
            <w:jc w:val="center"/>
          </w:pPr>
        </w:p>
      </w:tc>
      <w:tc>
        <w:tcPr>
          <w:tcW w:w="3120" w:type="dxa"/>
        </w:tcPr>
        <w:p w14:paraId="3A1FB41F" w14:textId="72049366" w:rsidR="4C682CFB" w:rsidRDefault="4C682CFB" w:rsidP="4C682CFB">
          <w:pPr>
            <w:pStyle w:val="Header"/>
            <w:ind w:right="-115"/>
            <w:jc w:val="right"/>
          </w:pPr>
        </w:p>
      </w:tc>
    </w:tr>
  </w:tbl>
  <w:p w14:paraId="026F1EB9" w14:textId="14369175" w:rsidR="000A63FA" w:rsidRDefault="000A63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C682CFB" w14:paraId="5C373332" w14:textId="77777777" w:rsidTr="4C682CFB">
      <w:trPr>
        <w:trHeight w:val="300"/>
      </w:trPr>
      <w:tc>
        <w:tcPr>
          <w:tcW w:w="3120" w:type="dxa"/>
        </w:tcPr>
        <w:p w14:paraId="4F8DD587" w14:textId="339B2B40" w:rsidR="4C682CFB" w:rsidRDefault="4C682CFB" w:rsidP="4C682CFB">
          <w:pPr>
            <w:pStyle w:val="Header"/>
            <w:ind w:left="-115"/>
          </w:pPr>
        </w:p>
      </w:tc>
      <w:tc>
        <w:tcPr>
          <w:tcW w:w="3120" w:type="dxa"/>
        </w:tcPr>
        <w:p w14:paraId="7F9821EA" w14:textId="5A40043A" w:rsidR="4C682CFB" w:rsidRDefault="4C682CFB" w:rsidP="4C682CFB">
          <w:pPr>
            <w:pStyle w:val="Header"/>
            <w:jc w:val="center"/>
          </w:pPr>
        </w:p>
      </w:tc>
      <w:tc>
        <w:tcPr>
          <w:tcW w:w="3120" w:type="dxa"/>
        </w:tcPr>
        <w:p w14:paraId="17E30858" w14:textId="727EBD08" w:rsidR="4C682CFB" w:rsidRDefault="4C682CFB" w:rsidP="4C682CFB">
          <w:pPr>
            <w:pStyle w:val="Header"/>
            <w:ind w:right="-115"/>
            <w:jc w:val="right"/>
          </w:pPr>
        </w:p>
      </w:tc>
    </w:tr>
  </w:tbl>
  <w:p w14:paraId="214F9E3C" w14:textId="48C8C24F" w:rsidR="000A63FA" w:rsidRDefault="000A63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9CF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A424043"/>
    <w:multiLevelType w:val="hybridMultilevel"/>
    <w:tmpl w:val="1466E1B4"/>
    <w:lvl w:ilvl="0" w:tplc="E0CA51F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75CF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25171B5"/>
    <w:multiLevelType w:val="hybridMultilevel"/>
    <w:tmpl w:val="EC58A05A"/>
    <w:lvl w:ilvl="0" w:tplc="C5B08F56">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74BF1"/>
    <w:multiLevelType w:val="multilevel"/>
    <w:tmpl w:val="531841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595972"/>
    <w:multiLevelType w:val="hybridMultilevel"/>
    <w:tmpl w:val="7BA85ABA"/>
    <w:lvl w:ilvl="0" w:tplc="C5B08F56">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1F489A"/>
    <w:multiLevelType w:val="hybridMultilevel"/>
    <w:tmpl w:val="7A86E34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DD99F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9C46E74"/>
    <w:multiLevelType w:val="hybridMultilevel"/>
    <w:tmpl w:val="FFFFFFFF"/>
    <w:lvl w:ilvl="0" w:tplc="22B619AE">
      <w:start w:val="1"/>
      <w:numFmt w:val="bullet"/>
      <w:lvlText w:val=""/>
      <w:lvlJc w:val="left"/>
      <w:pPr>
        <w:ind w:left="720" w:hanging="360"/>
      </w:pPr>
      <w:rPr>
        <w:rFonts w:ascii="Symbol" w:hAnsi="Symbol" w:hint="default"/>
      </w:rPr>
    </w:lvl>
    <w:lvl w:ilvl="1" w:tplc="A22E70D2">
      <w:start w:val="1"/>
      <w:numFmt w:val="bullet"/>
      <w:lvlText w:val="o"/>
      <w:lvlJc w:val="left"/>
      <w:pPr>
        <w:ind w:left="1440" w:hanging="360"/>
      </w:pPr>
      <w:rPr>
        <w:rFonts w:ascii="Courier New" w:hAnsi="Courier New" w:hint="default"/>
      </w:rPr>
    </w:lvl>
    <w:lvl w:ilvl="2" w:tplc="BC824BBA">
      <w:start w:val="1"/>
      <w:numFmt w:val="bullet"/>
      <w:lvlText w:val=""/>
      <w:lvlJc w:val="left"/>
      <w:pPr>
        <w:ind w:left="2160" w:hanging="360"/>
      </w:pPr>
      <w:rPr>
        <w:rFonts w:ascii="Wingdings" w:hAnsi="Wingdings" w:hint="default"/>
      </w:rPr>
    </w:lvl>
    <w:lvl w:ilvl="3" w:tplc="873214AC">
      <w:start w:val="1"/>
      <w:numFmt w:val="bullet"/>
      <w:lvlText w:val=""/>
      <w:lvlJc w:val="left"/>
      <w:pPr>
        <w:ind w:left="2880" w:hanging="360"/>
      </w:pPr>
      <w:rPr>
        <w:rFonts w:ascii="Symbol" w:hAnsi="Symbol" w:hint="default"/>
      </w:rPr>
    </w:lvl>
    <w:lvl w:ilvl="4" w:tplc="57F85B8C">
      <w:start w:val="1"/>
      <w:numFmt w:val="bullet"/>
      <w:lvlText w:val="o"/>
      <w:lvlJc w:val="left"/>
      <w:pPr>
        <w:ind w:left="3600" w:hanging="360"/>
      </w:pPr>
      <w:rPr>
        <w:rFonts w:ascii="Courier New" w:hAnsi="Courier New" w:hint="default"/>
      </w:rPr>
    </w:lvl>
    <w:lvl w:ilvl="5" w:tplc="864207D8">
      <w:start w:val="1"/>
      <w:numFmt w:val="bullet"/>
      <w:lvlText w:val=""/>
      <w:lvlJc w:val="left"/>
      <w:pPr>
        <w:ind w:left="4320" w:hanging="360"/>
      </w:pPr>
      <w:rPr>
        <w:rFonts w:ascii="Wingdings" w:hAnsi="Wingdings" w:hint="default"/>
      </w:rPr>
    </w:lvl>
    <w:lvl w:ilvl="6" w:tplc="5CC0ADDE">
      <w:start w:val="1"/>
      <w:numFmt w:val="bullet"/>
      <w:lvlText w:val=""/>
      <w:lvlJc w:val="left"/>
      <w:pPr>
        <w:ind w:left="5040" w:hanging="360"/>
      </w:pPr>
      <w:rPr>
        <w:rFonts w:ascii="Symbol" w:hAnsi="Symbol" w:hint="default"/>
      </w:rPr>
    </w:lvl>
    <w:lvl w:ilvl="7" w:tplc="D1D20750">
      <w:start w:val="1"/>
      <w:numFmt w:val="bullet"/>
      <w:lvlText w:val="o"/>
      <w:lvlJc w:val="left"/>
      <w:pPr>
        <w:ind w:left="5760" w:hanging="360"/>
      </w:pPr>
      <w:rPr>
        <w:rFonts w:ascii="Courier New" w:hAnsi="Courier New" w:hint="default"/>
      </w:rPr>
    </w:lvl>
    <w:lvl w:ilvl="8" w:tplc="DEA88E0C">
      <w:start w:val="1"/>
      <w:numFmt w:val="bullet"/>
      <w:lvlText w:val=""/>
      <w:lvlJc w:val="left"/>
      <w:pPr>
        <w:ind w:left="6480" w:hanging="360"/>
      </w:pPr>
      <w:rPr>
        <w:rFonts w:ascii="Wingdings" w:hAnsi="Wingdings" w:hint="default"/>
      </w:rPr>
    </w:lvl>
  </w:abstractNum>
  <w:abstractNum w:abstractNumId="10" w15:restartNumberingAfterBreak="0">
    <w:nsid w:val="356AF13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35E3CDF2"/>
    <w:multiLevelType w:val="hybridMultilevel"/>
    <w:tmpl w:val="FFFFFFFF"/>
    <w:lvl w:ilvl="0" w:tplc="DD548AE6">
      <w:start w:val="1"/>
      <w:numFmt w:val="bullet"/>
      <w:lvlText w:val=""/>
      <w:lvlJc w:val="left"/>
      <w:pPr>
        <w:ind w:left="720" w:hanging="360"/>
      </w:pPr>
      <w:rPr>
        <w:rFonts w:ascii="Symbol" w:hAnsi="Symbol" w:hint="default"/>
      </w:rPr>
    </w:lvl>
    <w:lvl w:ilvl="1" w:tplc="098ED684">
      <w:start w:val="1"/>
      <w:numFmt w:val="bullet"/>
      <w:lvlText w:val="o"/>
      <w:lvlJc w:val="left"/>
      <w:pPr>
        <w:ind w:left="1440" w:hanging="360"/>
      </w:pPr>
      <w:rPr>
        <w:rFonts w:ascii="Courier New" w:hAnsi="Courier New" w:hint="default"/>
      </w:rPr>
    </w:lvl>
    <w:lvl w:ilvl="2" w:tplc="34260262">
      <w:start w:val="1"/>
      <w:numFmt w:val="bullet"/>
      <w:lvlText w:val=""/>
      <w:lvlJc w:val="left"/>
      <w:pPr>
        <w:ind w:left="2160" w:hanging="360"/>
      </w:pPr>
      <w:rPr>
        <w:rFonts w:ascii="Wingdings" w:hAnsi="Wingdings" w:hint="default"/>
      </w:rPr>
    </w:lvl>
    <w:lvl w:ilvl="3" w:tplc="E3CA761C">
      <w:start w:val="1"/>
      <w:numFmt w:val="bullet"/>
      <w:lvlText w:val=""/>
      <w:lvlJc w:val="left"/>
      <w:pPr>
        <w:ind w:left="2880" w:hanging="360"/>
      </w:pPr>
      <w:rPr>
        <w:rFonts w:ascii="Symbol" w:hAnsi="Symbol" w:hint="default"/>
      </w:rPr>
    </w:lvl>
    <w:lvl w:ilvl="4" w:tplc="A4746384">
      <w:start w:val="1"/>
      <w:numFmt w:val="bullet"/>
      <w:lvlText w:val="o"/>
      <w:lvlJc w:val="left"/>
      <w:pPr>
        <w:ind w:left="3600" w:hanging="360"/>
      </w:pPr>
      <w:rPr>
        <w:rFonts w:ascii="Courier New" w:hAnsi="Courier New" w:hint="default"/>
      </w:rPr>
    </w:lvl>
    <w:lvl w:ilvl="5" w:tplc="1B18E7DC">
      <w:start w:val="1"/>
      <w:numFmt w:val="bullet"/>
      <w:lvlText w:val=""/>
      <w:lvlJc w:val="left"/>
      <w:pPr>
        <w:ind w:left="4320" w:hanging="360"/>
      </w:pPr>
      <w:rPr>
        <w:rFonts w:ascii="Wingdings" w:hAnsi="Wingdings" w:hint="default"/>
      </w:rPr>
    </w:lvl>
    <w:lvl w:ilvl="6" w:tplc="A51A85AE">
      <w:start w:val="1"/>
      <w:numFmt w:val="bullet"/>
      <w:lvlText w:val=""/>
      <w:lvlJc w:val="left"/>
      <w:pPr>
        <w:ind w:left="5040" w:hanging="360"/>
      </w:pPr>
      <w:rPr>
        <w:rFonts w:ascii="Symbol" w:hAnsi="Symbol" w:hint="default"/>
      </w:rPr>
    </w:lvl>
    <w:lvl w:ilvl="7" w:tplc="FD6E2720">
      <w:start w:val="1"/>
      <w:numFmt w:val="bullet"/>
      <w:lvlText w:val="o"/>
      <w:lvlJc w:val="left"/>
      <w:pPr>
        <w:ind w:left="5760" w:hanging="360"/>
      </w:pPr>
      <w:rPr>
        <w:rFonts w:ascii="Courier New" w:hAnsi="Courier New" w:hint="default"/>
      </w:rPr>
    </w:lvl>
    <w:lvl w:ilvl="8" w:tplc="4A38CD6C">
      <w:start w:val="1"/>
      <w:numFmt w:val="bullet"/>
      <w:lvlText w:val=""/>
      <w:lvlJc w:val="left"/>
      <w:pPr>
        <w:ind w:left="6480" w:hanging="360"/>
      </w:pPr>
      <w:rPr>
        <w:rFonts w:ascii="Wingdings" w:hAnsi="Wingdings" w:hint="default"/>
      </w:rPr>
    </w:lvl>
  </w:abstractNum>
  <w:abstractNum w:abstractNumId="12" w15:restartNumberingAfterBreak="0">
    <w:nsid w:val="37C25EF8"/>
    <w:multiLevelType w:val="hybridMultilevel"/>
    <w:tmpl w:val="14AA0808"/>
    <w:lvl w:ilvl="0" w:tplc="C5B08F56">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67F4A"/>
    <w:multiLevelType w:val="hybridMultilevel"/>
    <w:tmpl w:val="FFFFFFFF"/>
    <w:lvl w:ilvl="0" w:tplc="CB16A068">
      <w:start w:val="1"/>
      <w:numFmt w:val="bullet"/>
      <w:lvlText w:val=""/>
      <w:lvlJc w:val="left"/>
      <w:pPr>
        <w:ind w:left="720" w:hanging="360"/>
      </w:pPr>
      <w:rPr>
        <w:rFonts w:ascii="Symbol" w:hAnsi="Symbol" w:hint="default"/>
      </w:rPr>
    </w:lvl>
    <w:lvl w:ilvl="1" w:tplc="5ADE776A">
      <w:start w:val="1"/>
      <w:numFmt w:val="bullet"/>
      <w:lvlText w:val="o"/>
      <w:lvlJc w:val="left"/>
      <w:pPr>
        <w:ind w:left="1440" w:hanging="360"/>
      </w:pPr>
      <w:rPr>
        <w:rFonts w:ascii="Courier New" w:hAnsi="Courier New" w:hint="default"/>
      </w:rPr>
    </w:lvl>
    <w:lvl w:ilvl="2" w:tplc="A59848F2">
      <w:start w:val="1"/>
      <w:numFmt w:val="bullet"/>
      <w:lvlText w:val=""/>
      <w:lvlJc w:val="left"/>
      <w:pPr>
        <w:ind w:left="2160" w:hanging="360"/>
      </w:pPr>
      <w:rPr>
        <w:rFonts w:ascii="Wingdings" w:hAnsi="Wingdings" w:hint="default"/>
      </w:rPr>
    </w:lvl>
    <w:lvl w:ilvl="3" w:tplc="BD32A694">
      <w:start w:val="1"/>
      <w:numFmt w:val="bullet"/>
      <w:lvlText w:val=""/>
      <w:lvlJc w:val="left"/>
      <w:pPr>
        <w:ind w:left="2880" w:hanging="360"/>
      </w:pPr>
      <w:rPr>
        <w:rFonts w:ascii="Symbol" w:hAnsi="Symbol" w:hint="default"/>
      </w:rPr>
    </w:lvl>
    <w:lvl w:ilvl="4" w:tplc="1980B652">
      <w:start w:val="1"/>
      <w:numFmt w:val="bullet"/>
      <w:lvlText w:val="o"/>
      <w:lvlJc w:val="left"/>
      <w:pPr>
        <w:ind w:left="3600" w:hanging="360"/>
      </w:pPr>
      <w:rPr>
        <w:rFonts w:ascii="Courier New" w:hAnsi="Courier New" w:hint="default"/>
      </w:rPr>
    </w:lvl>
    <w:lvl w:ilvl="5" w:tplc="DACC84D6">
      <w:start w:val="1"/>
      <w:numFmt w:val="bullet"/>
      <w:lvlText w:val=""/>
      <w:lvlJc w:val="left"/>
      <w:pPr>
        <w:ind w:left="4320" w:hanging="360"/>
      </w:pPr>
      <w:rPr>
        <w:rFonts w:ascii="Wingdings" w:hAnsi="Wingdings" w:hint="default"/>
      </w:rPr>
    </w:lvl>
    <w:lvl w:ilvl="6" w:tplc="9C7E1A6A">
      <w:start w:val="1"/>
      <w:numFmt w:val="bullet"/>
      <w:lvlText w:val=""/>
      <w:lvlJc w:val="left"/>
      <w:pPr>
        <w:ind w:left="5040" w:hanging="360"/>
      </w:pPr>
      <w:rPr>
        <w:rFonts w:ascii="Symbol" w:hAnsi="Symbol" w:hint="default"/>
      </w:rPr>
    </w:lvl>
    <w:lvl w:ilvl="7" w:tplc="BAC837FA">
      <w:start w:val="1"/>
      <w:numFmt w:val="bullet"/>
      <w:lvlText w:val="o"/>
      <w:lvlJc w:val="left"/>
      <w:pPr>
        <w:ind w:left="5760" w:hanging="360"/>
      </w:pPr>
      <w:rPr>
        <w:rFonts w:ascii="Courier New" w:hAnsi="Courier New" w:hint="default"/>
      </w:rPr>
    </w:lvl>
    <w:lvl w:ilvl="8" w:tplc="C9F6A14A">
      <w:start w:val="1"/>
      <w:numFmt w:val="bullet"/>
      <w:lvlText w:val=""/>
      <w:lvlJc w:val="left"/>
      <w:pPr>
        <w:ind w:left="6480" w:hanging="360"/>
      </w:pPr>
      <w:rPr>
        <w:rFonts w:ascii="Wingdings" w:hAnsi="Wingdings" w:hint="default"/>
      </w:rPr>
    </w:lvl>
  </w:abstractNum>
  <w:abstractNum w:abstractNumId="14" w15:restartNumberingAfterBreak="0">
    <w:nsid w:val="38BE1FE6"/>
    <w:multiLevelType w:val="hybridMultilevel"/>
    <w:tmpl w:val="CBEA8A3A"/>
    <w:lvl w:ilvl="0" w:tplc="C5B08F56">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9D30E1"/>
    <w:multiLevelType w:val="hybridMultilevel"/>
    <w:tmpl w:val="A68C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425B3"/>
    <w:multiLevelType w:val="hybridMultilevel"/>
    <w:tmpl w:val="FFFFFFFF"/>
    <w:lvl w:ilvl="0" w:tplc="04908ACA">
      <w:start w:val="1"/>
      <w:numFmt w:val="bullet"/>
      <w:lvlText w:val=""/>
      <w:lvlJc w:val="left"/>
      <w:pPr>
        <w:ind w:left="720" w:hanging="360"/>
      </w:pPr>
      <w:rPr>
        <w:rFonts w:ascii="Symbol" w:hAnsi="Symbol" w:hint="default"/>
      </w:rPr>
    </w:lvl>
    <w:lvl w:ilvl="1" w:tplc="036EDB6A">
      <w:start w:val="1"/>
      <w:numFmt w:val="bullet"/>
      <w:lvlText w:val="o"/>
      <w:lvlJc w:val="left"/>
      <w:pPr>
        <w:ind w:left="1440" w:hanging="360"/>
      </w:pPr>
      <w:rPr>
        <w:rFonts w:ascii="Courier New" w:hAnsi="Courier New" w:hint="default"/>
      </w:rPr>
    </w:lvl>
    <w:lvl w:ilvl="2" w:tplc="265635E8">
      <w:start w:val="1"/>
      <w:numFmt w:val="bullet"/>
      <w:lvlText w:val=""/>
      <w:lvlJc w:val="left"/>
      <w:pPr>
        <w:ind w:left="2160" w:hanging="360"/>
      </w:pPr>
      <w:rPr>
        <w:rFonts w:ascii="Wingdings" w:hAnsi="Wingdings" w:hint="default"/>
      </w:rPr>
    </w:lvl>
    <w:lvl w:ilvl="3" w:tplc="5394AE20">
      <w:start w:val="1"/>
      <w:numFmt w:val="bullet"/>
      <w:lvlText w:val=""/>
      <w:lvlJc w:val="left"/>
      <w:pPr>
        <w:ind w:left="2880" w:hanging="360"/>
      </w:pPr>
      <w:rPr>
        <w:rFonts w:ascii="Symbol" w:hAnsi="Symbol" w:hint="default"/>
      </w:rPr>
    </w:lvl>
    <w:lvl w:ilvl="4" w:tplc="874AB0AC">
      <w:start w:val="1"/>
      <w:numFmt w:val="bullet"/>
      <w:lvlText w:val="o"/>
      <w:lvlJc w:val="left"/>
      <w:pPr>
        <w:ind w:left="3600" w:hanging="360"/>
      </w:pPr>
      <w:rPr>
        <w:rFonts w:ascii="Courier New" w:hAnsi="Courier New" w:hint="default"/>
      </w:rPr>
    </w:lvl>
    <w:lvl w:ilvl="5" w:tplc="5C50F398">
      <w:start w:val="1"/>
      <w:numFmt w:val="bullet"/>
      <w:lvlText w:val=""/>
      <w:lvlJc w:val="left"/>
      <w:pPr>
        <w:ind w:left="4320" w:hanging="360"/>
      </w:pPr>
      <w:rPr>
        <w:rFonts w:ascii="Wingdings" w:hAnsi="Wingdings" w:hint="default"/>
      </w:rPr>
    </w:lvl>
    <w:lvl w:ilvl="6" w:tplc="AE244FD4">
      <w:start w:val="1"/>
      <w:numFmt w:val="bullet"/>
      <w:lvlText w:val=""/>
      <w:lvlJc w:val="left"/>
      <w:pPr>
        <w:ind w:left="5040" w:hanging="360"/>
      </w:pPr>
      <w:rPr>
        <w:rFonts w:ascii="Symbol" w:hAnsi="Symbol" w:hint="default"/>
      </w:rPr>
    </w:lvl>
    <w:lvl w:ilvl="7" w:tplc="FD4C06C8">
      <w:start w:val="1"/>
      <w:numFmt w:val="bullet"/>
      <w:lvlText w:val="o"/>
      <w:lvlJc w:val="left"/>
      <w:pPr>
        <w:ind w:left="5760" w:hanging="360"/>
      </w:pPr>
      <w:rPr>
        <w:rFonts w:ascii="Courier New" w:hAnsi="Courier New" w:hint="default"/>
      </w:rPr>
    </w:lvl>
    <w:lvl w:ilvl="8" w:tplc="741A839A">
      <w:start w:val="1"/>
      <w:numFmt w:val="bullet"/>
      <w:lvlText w:val=""/>
      <w:lvlJc w:val="left"/>
      <w:pPr>
        <w:ind w:left="6480" w:hanging="360"/>
      </w:pPr>
      <w:rPr>
        <w:rFonts w:ascii="Wingdings" w:hAnsi="Wingdings" w:hint="default"/>
      </w:rPr>
    </w:lvl>
  </w:abstractNum>
  <w:abstractNum w:abstractNumId="17" w15:restartNumberingAfterBreak="0">
    <w:nsid w:val="3C942CDD"/>
    <w:multiLevelType w:val="hybridMultilevel"/>
    <w:tmpl w:val="A5BE1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414AD9"/>
    <w:multiLevelType w:val="hybridMultilevel"/>
    <w:tmpl w:val="6134A7C0"/>
    <w:lvl w:ilvl="0" w:tplc="C5B08F56">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84618"/>
    <w:multiLevelType w:val="hybridMultilevel"/>
    <w:tmpl w:val="FFFFFFFF"/>
    <w:lvl w:ilvl="0" w:tplc="98B24BFE">
      <w:start w:val="1"/>
      <w:numFmt w:val="bullet"/>
      <w:lvlText w:val=""/>
      <w:lvlJc w:val="left"/>
      <w:pPr>
        <w:ind w:left="720" w:hanging="360"/>
      </w:pPr>
      <w:rPr>
        <w:rFonts w:ascii="Symbol" w:hAnsi="Symbol" w:hint="default"/>
      </w:rPr>
    </w:lvl>
    <w:lvl w:ilvl="1" w:tplc="E88E265E">
      <w:start w:val="1"/>
      <w:numFmt w:val="bullet"/>
      <w:lvlText w:val="o"/>
      <w:lvlJc w:val="left"/>
      <w:pPr>
        <w:ind w:left="1440" w:hanging="360"/>
      </w:pPr>
      <w:rPr>
        <w:rFonts w:ascii="Courier New" w:hAnsi="Courier New" w:hint="default"/>
      </w:rPr>
    </w:lvl>
    <w:lvl w:ilvl="2" w:tplc="3B0A62C6">
      <w:start w:val="1"/>
      <w:numFmt w:val="bullet"/>
      <w:lvlText w:val=""/>
      <w:lvlJc w:val="left"/>
      <w:pPr>
        <w:ind w:left="2160" w:hanging="360"/>
      </w:pPr>
      <w:rPr>
        <w:rFonts w:ascii="Wingdings" w:hAnsi="Wingdings" w:hint="default"/>
      </w:rPr>
    </w:lvl>
    <w:lvl w:ilvl="3" w:tplc="D93A09DA">
      <w:start w:val="1"/>
      <w:numFmt w:val="bullet"/>
      <w:lvlText w:val=""/>
      <w:lvlJc w:val="left"/>
      <w:pPr>
        <w:ind w:left="2880" w:hanging="360"/>
      </w:pPr>
      <w:rPr>
        <w:rFonts w:ascii="Symbol" w:hAnsi="Symbol" w:hint="default"/>
      </w:rPr>
    </w:lvl>
    <w:lvl w:ilvl="4" w:tplc="36F6015E">
      <w:start w:val="1"/>
      <w:numFmt w:val="bullet"/>
      <w:lvlText w:val="o"/>
      <w:lvlJc w:val="left"/>
      <w:pPr>
        <w:ind w:left="3600" w:hanging="360"/>
      </w:pPr>
      <w:rPr>
        <w:rFonts w:ascii="Courier New" w:hAnsi="Courier New" w:hint="default"/>
      </w:rPr>
    </w:lvl>
    <w:lvl w:ilvl="5" w:tplc="E41E084E">
      <w:start w:val="1"/>
      <w:numFmt w:val="bullet"/>
      <w:lvlText w:val=""/>
      <w:lvlJc w:val="left"/>
      <w:pPr>
        <w:ind w:left="4320" w:hanging="360"/>
      </w:pPr>
      <w:rPr>
        <w:rFonts w:ascii="Wingdings" w:hAnsi="Wingdings" w:hint="default"/>
      </w:rPr>
    </w:lvl>
    <w:lvl w:ilvl="6" w:tplc="FE547B18">
      <w:start w:val="1"/>
      <w:numFmt w:val="bullet"/>
      <w:lvlText w:val=""/>
      <w:lvlJc w:val="left"/>
      <w:pPr>
        <w:ind w:left="5040" w:hanging="360"/>
      </w:pPr>
      <w:rPr>
        <w:rFonts w:ascii="Symbol" w:hAnsi="Symbol" w:hint="default"/>
      </w:rPr>
    </w:lvl>
    <w:lvl w:ilvl="7" w:tplc="B08C7636">
      <w:start w:val="1"/>
      <w:numFmt w:val="bullet"/>
      <w:lvlText w:val="o"/>
      <w:lvlJc w:val="left"/>
      <w:pPr>
        <w:ind w:left="5760" w:hanging="360"/>
      </w:pPr>
      <w:rPr>
        <w:rFonts w:ascii="Courier New" w:hAnsi="Courier New" w:hint="default"/>
      </w:rPr>
    </w:lvl>
    <w:lvl w:ilvl="8" w:tplc="90048C8A">
      <w:start w:val="1"/>
      <w:numFmt w:val="bullet"/>
      <w:lvlText w:val=""/>
      <w:lvlJc w:val="left"/>
      <w:pPr>
        <w:ind w:left="6480" w:hanging="360"/>
      </w:pPr>
      <w:rPr>
        <w:rFonts w:ascii="Wingdings" w:hAnsi="Wingdings" w:hint="default"/>
      </w:rPr>
    </w:lvl>
  </w:abstractNum>
  <w:abstractNum w:abstractNumId="20" w15:restartNumberingAfterBreak="0">
    <w:nsid w:val="48A38890"/>
    <w:multiLevelType w:val="hybridMultilevel"/>
    <w:tmpl w:val="FFFFFFFF"/>
    <w:lvl w:ilvl="0" w:tplc="C73E2BEC">
      <w:start w:val="1"/>
      <w:numFmt w:val="bullet"/>
      <w:lvlText w:val=""/>
      <w:lvlJc w:val="left"/>
      <w:pPr>
        <w:ind w:left="720" w:hanging="360"/>
      </w:pPr>
      <w:rPr>
        <w:rFonts w:ascii="Symbol" w:hAnsi="Symbol" w:hint="default"/>
      </w:rPr>
    </w:lvl>
    <w:lvl w:ilvl="1" w:tplc="449C952A">
      <w:start w:val="1"/>
      <w:numFmt w:val="bullet"/>
      <w:lvlText w:val="o"/>
      <w:lvlJc w:val="left"/>
      <w:pPr>
        <w:ind w:left="1440" w:hanging="360"/>
      </w:pPr>
      <w:rPr>
        <w:rFonts w:ascii="Courier New" w:hAnsi="Courier New" w:hint="default"/>
      </w:rPr>
    </w:lvl>
    <w:lvl w:ilvl="2" w:tplc="DFBA865E">
      <w:start w:val="1"/>
      <w:numFmt w:val="bullet"/>
      <w:lvlText w:val=""/>
      <w:lvlJc w:val="left"/>
      <w:pPr>
        <w:ind w:left="2160" w:hanging="360"/>
      </w:pPr>
      <w:rPr>
        <w:rFonts w:ascii="Wingdings" w:hAnsi="Wingdings" w:hint="default"/>
      </w:rPr>
    </w:lvl>
    <w:lvl w:ilvl="3" w:tplc="301AB7BE">
      <w:start w:val="1"/>
      <w:numFmt w:val="bullet"/>
      <w:lvlText w:val=""/>
      <w:lvlJc w:val="left"/>
      <w:pPr>
        <w:ind w:left="2880" w:hanging="360"/>
      </w:pPr>
      <w:rPr>
        <w:rFonts w:ascii="Symbol" w:hAnsi="Symbol" w:hint="default"/>
      </w:rPr>
    </w:lvl>
    <w:lvl w:ilvl="4" w:tplc="90603452">
      <w:start w:val="1"/>
      <w:numFmt w:val="bullet"/>
      <w:lvlText w:val="o"/>
      <w:lvlJc w:val="left"/>
      <w:pPr>
        <w:ind w:left="3600" w:hanging="360"/>
      </w:pPr>
      <w:rPr>
        <w:rFonts w:ascii="Courier New" w:hAnsi="Courier New" w:hint="default"/>
      </w:rPr>
    </w:lvl>
    <w:lvl w:ilvl="5" w:tplc="A46C48EA">
      <w:start w:val="1"/>
      <w:numFmt w:val="bullet"/>
      <w:lvlText w:val=""/>
      <w:lvlJc w:val="left"/>
      <w:pPr>
        <w:ind w:left="4320" w:hanging="360"/>
      </w:pPr>
      <w:rPr>
        <w:rFonts w:ascii="Wingdings" w:hAnsi="Wingdings" w:hint="default"/>
      </w:rPr>
    </w:lvl>
    <w:lvl w:ilvl="6" w:tplc="9D3EC038">
      <w:start w:val="1"/>
      <w:numFmt w:val="bullet"/>
      <w:lvlText w:val=""/>
      <w:lvlJc w:val="left"/>
      <w:pPr>
        <w:ind w:left="5040" w:hanging="360"/>
      </w:pPr>
      <w:rPr>
        <w:rFonts w:ascii="Symbol" w:hAnsi="Symbol" w:hint="default"/>
      </w:rPr>
    </w:lvl>
    <w:lvl w:ilvl="7" w:tplc="D7AA3776">
      <w:start w:val="1"/>
      <w:numFmt w:val="bullet"/>
      <w:lvlText w:val="o"/>
      <w:lvlJc w:val="left"/>
      <w:pPr>
        <w:ind w:left="5760" w:hanging="360"/>
      </w:pPr>
      <w:rPr>
        <w:rFonts w:ascii="Courier New" w:hAnsi="Courier New" w:hint="default"/>
      </w:rPr>
    </w:lvl>
    <w:lvl w:ilvl="8" w:tplc="264EE21A">
      <w:start w:val="1"/>
      <w:numFmt w:val="bullet"/>
      <w:lvlText w:val=""/>
      <w:lvlJc w:val="left"/>
      <w:pPr>
        <w:ind w:left="6480" w:hanging="360"/>
      </w:pPr>
      <w:rPr>
        <w:rFonts w:ascii="Wingdings" w:hAnsi="Wingdings" w:hint="default"/>
      </w:rPr>
    </w:lvl>
  </w:abstractNum>
  <w:abstractNum w:abstractNumId="21" w15:restartNumberingAfterBreak="0">
    <w:nsid w:val="4C2ACB8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56233D72"/>
    <w:multiLevelType w:val="hybridMultilevel"/>
    <w:tmpl w:val="2ED06962"/>
    <w:lvl w:ilvl="0" w:tplc="9850AAF0">
      <w:numFmt w:val="bullet"/>
      <w:lvlText w:val="•"/>
      <w:lvlJc w:val="left"/>
      <w:pPr>
        <w:ind w:left="720" w:hanging="360"/>
      </w:pPr>
      <w:rPr>
        <w:rFonts w:ascii="Helvetica" w:eastAsia="Times New Roman" w:hAnsi="Helvetica" w:cs="Times New Roman"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8619B9"/>
    <w:multiLevelType w:val="hybridMultilevel"/>
    <w:tmpl w:val="CDC6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D37F83"/>
    <w:multiLevelType w:val="hybridMultilevel"/>
    <w:tmpl w:val="34E0C24A"/>
    <w:lvl w:ilvl="0" w:tplc="C5B08F56">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DA9749"/>
    <w:multiLevelType w:val="hybridMultilevel"/>
    <w:tmpl w:val="FFFFFFFF"/>
    <w:lvl w:ilvl="0" w:tplc="27B6C2A4">
      <w:start w:val="1"/>
      <w:numFmt w:val="bullet"/>
      <w:lvlText w:val=""/>
      <w:lvlJc w:val="left"/>
      <w:pPr>
        <w:ind w:left="720" w:hanging="360"/>
      </w:pPr>
      <w:rPr>
        <w:rFonts w:ascii="Symbol" w:hAnsi="Symbol" w:hint="default"/>
      </w:rPr>
    </w:lvl>
    <w:lvl w:ilvl="1" w:tplc="BBCE4A48">
      <w:start w:val="1"/>
      <w:numFmt w:val="bullet"/>
      <w:lvlText w:val="o"/>
      <w:lvlJc w:val="left"/>
      <w:pPr>
        <w:ind w:left="1440" w:hanging="360"/>
      </w:pPr>
      <w:rPr>
        <w:rFonts w:ascii="Courier New" w:hAnsi="Courier New" w:hint="default"/>
      </w:rPr>
    </w:lvl>
    <w:lvl w:ilvl="2" w:tplc="2F1496D6">
      <w:start w:val="1"/>
      <w:numFmt w:val="bullet"/>
      <w:lvlText w:val=""/>
      <w:lvlJc w:val="left"/>
      <w:pPr>
        <w:ind w:left="2160" w:hanging="360"/>
      </w:pPr>
      <w:rPr>
        <w:rFonts w:ascii="Wingdings" w:hAnsi="Wingdings" w:hint="default"/>
      </w:rPr>
    </w:lvl>
    <w:lvl w:ilvl="3" w:tplc="00340CBC">
      <w:start w:val="1"/>
      <w:numFmt w:val="bullet"/>
      <w:lvlText w:val=""/>
      <w:lvlJc w:val="left"/>
      <w:pPr>
        <w:ind w:left="2880" w:hanging="360"/>
      </w:pPr>
      <w:rPr>
        <w:rFonts w:ascii="Symbol" w:hAnsi="Symbol" w:hint="default"/>
      </w:rPr>
    </w:lvl>
    <w:lvl w:ilvl="4" w:tplc="E7B8019C">
      <w:start w:val="1"/>
      <w:numFmt w:val="bullet"/>
      <w:lvlText w:val="o"/>
      <w:lvlJc w:val="left"/>
      <w:pPr>
        <w:ind w:left="3600" w:hanging="360"/>
      </w:pPr>
      <w:rPr>
        <w:rFonts w:ascii="Courier New" w:hAnsi="Courier New" w:hint="default"/>
      </w:rPr>
    </w:lvl>
    <w:lvl w:ilvl="5" w:tplc="078AA984">
      <w:start w:val="1"/>
      <w:numFmt w:val="bullet"/>
      <w:lvlText w:val=""/>
      <w:lvlJc w:val="left"/>
      <w:pPr>
        <w:ind w:left="4320" w:hanging="360"/>
      </w:pPr>
      <w:rPr>
        <w:rFonts w:ascii="Wingdings" w:hAnsi="Wingdings" w:hint="default"/>
      </w:rPr>
    </w:lvl>
    <w:lvl w:ilvl="6" w:tplc="D8B2DE0A">
      <w:start w:val="1"/>
      <w:numFmt w:val="bullet"/>
      <w:lvlText w:val=""/>
      <w:lvlJc w:val="left"/>
      <w:pPr>
        <w:ind w:left="5040" w:hanging="360"/>
      </w:pPr>
      <w:rPr>
        <w:rFonts w:ascii="Symbol" w:hAnsi="Symbol" w:hint="default"/>
      </w:rPr>
    </w:lvl>
    <w:lvl w:ilvl="7" w:tplc="CF326CE2">
      <w:start w:val="1"/>
      <w:numFmt w:val="bullet"/>
      <w:lvlText w:val="o"/>
      <w:lvlJc w:val="left"/>
      <w:pPr>
        <w:ind w:left="5760" w:hanging="360"/>
      </w:pPr>
      <w:rPr>
        <w:rFonts w:ascii="Courier New" w:hAnsi="Courier New" w:hint="default"/>
      </w:rPr>
    </w:lvl>
    <w:lvl w:ilvl="8" w:tplc="7FF676F4">
      <w:start w:val="1"/>
      <w:numFmt w:val="bullet"/>
      <w:lvlText w:val=""/>
      <w:lvlJc w:val="left"/>
      <w:pPr>
        <w:ind w:left="6480" w:hanging="360"/>
      </w:pPr>
      <w:rPr>
        <w:rFonts w:ascii="Wingdings" w:hAnsi="Wingdings" w:hint="default"/>
      </w:rPr>
    </w:lvl>
  </w:abstractNum>
  <w:abstractNum w:abstractNumId="26" w15:restartNumberingAfterBreak="0">
    <w:nsid w:val="6C38989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75ED6566"/>
    <w:multiLevelType w:val="hybridMultilevel"/>
    <w:tmpl w:val="799A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88FA3F"/>
    <w:multiLevelType w:val="hybridMultilevel"/>
    <w:tmpl w:val="FFFFFFFF"/>
    <w:lvl w:ilvl="0" w:tplc="01185842">
      <w:start w:val="1"/>
      <w:numFmt w:val="bullet"/>
      <w:lvlText w:val=""/>
      <w:lvlJc w:val="left"/>
      <w:pPr>
        <w:ind w:left="720" w:hanging="360"/>
      </w:pPr>
      <w:rPr>
        <w:rFonts w:ascii="Symbol" w:hAnsi="Symbol" w:hint="default"/>
      </w:rPr>
    </w:lvl>
    <w:lvl w:ilvl="1" w:tplc="3D9E234A">
      <w:start w:val="1"/>
      <w:numFmt w:val="bullet"/>
      <w:lvlText w:val="o"/>
      <w:lvlJc w:val="left"/>
      <w:pPr>
        <w:ind w:left="1440" w:hanging="360"/>
      </w:pPr>
      <w:rPr>
        <w:rFonts w:ascii="Courier New" w:hAnsi="Courier New" w:hint="default"/>
      </w:rPr>
    </w:lvl>
    <w:lvl w:ilvl="2" w:tplc="2474C672">
      <w:start w:val="1"/>
      <w:numFmt w:val="bullet"/>
      <w:lvlText w:val=""/>
      <w:lvlJc w:val="left"/>
      <w:pPr>
        <w:ind w:left="2160" w:hanging="360"/>
      </w:pPr>
      <w:rPr>
        <w:rFonts w:ascii="Wingdings" w:hAnsi="Wingdings" w:hint="default"/>
      </w:rPr>
    </w:lvl>
    <w:lvl w:ilvl="3" w:tplc="7AAC7C54">
      <w:start w:val="1"/>
      <w:numFmt w:val="bullet"/>
      <w:lvlText w:val=""/>
      <w:lvlJc w:val="left"/>
      <w:pPr>
        <w:ind w:left="2880" w:hanging="360"/>
      </w:pPr>
      <w:rPr>
        <w:rFonts w:ascii="Symbol" w:hAnsi="Symbol" w:hint="default"/>
      </w:rPr>
    </w:lvl>
    <w:lvl w:ilvl="4" w:tplc="2CA8B6F2">
      <w:start w:val="1"/>
      <w:numFmt w:val="bullet"/>
      <w:lvlText w:val="o"/>
      <w:lvlJc w:val="left"/>
      <w:pPr>
        <w:ind w:left="3600" w:hanging="360"/>
      </w:pPr>
      <w:rPr>
        <w:rFonts w:ascii="Courier New" w:hAnsi="Courier New" w:hint="default"/>
      </w:rPr>
    </w:lvl>
    <w:lvl w:ilvl="5" w:tplc="000665FC">
      <w:start w:val="1"/>
      <w:numFmt w:val="bullet"/>
      <w:lvlText w:val=""/>
      <w:lvlJc w:val="left"/>
      <w:pPr>
        <w:ind w:left="4320" w:hanging="360"/>
      </w:pPr>
      <w:rPr>
        <w:rFonts w:ascii="Wingdings" w:hAnsi="Wingdings" w:hint="default"/>
      </w:rPr>
    </w:lvl>
    <w:lvl w:ilvl="6" w:tplc="E66A34CE">
      <w:start w:val="1"/>
      <w:numFmt w:val="bullet"/>
      <w:lvlText w:val=""/>
      <w:lvlJc w:val="left"/>
      <w:pPr>
        <w:ind w:left="5040" w:hanging="360"/>
      </w:pPr>
      <w:rPr>
        <w:rFonts w:ascii="Symbol" w:hAnsi="Symbol" w:hint="default"/>
      </w:rPr>
    </w:lvl>
    <w:lvl w:ilvl="7" w:tplc="141610D6">
      <w:start w:val="1"/>
      <w:numFmt w:val="bullet"/>
      <w:lvlText w:val="o"/>
      <w:lvlJc w:val="left"/>
      <w:pPr>
        <w:ind w:left="5760" w:hanging="360"/>
      </w:pPr>
      <w:rPr>
        <w:rFonts w:ascii="Courier New" w:hAnsi="Courier New" w:hint="default"/>
      </w:rPr>
    </w:lvl>
    <w:lvl w:ilvl="8" w:tplc="45B248DA">
      <w:start w:val="1"/>
      <w:numFmt w:val="bullet"/>
      <w:lvlText w:val=""/>
      <w:lvlJc w:val="left"/>
      <w:pPr>
        <w:ind w:left="6480" w:hanging="360"/>
      </w:pPr>
      <w:rPr>
        <w:rFonts w:ascii="Wingdings" w:hAnsi="Wingdings" w:hint="default"/>
      </w:rPr>
    </w:lvl>
  </w:abstractNum>
  <w:abstractNum w:abstractNumId="29"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586303085">
    <w:abstractNumId w:val="8"/>
  </w:num>
  <w:num w:numId="2" w16cid:durableId="1235166877">
    <w:abstractNumId w:val="29"/>
  </w:num>
  <w:num w:numId="3" w16cid:durableId="211354546">
    <w:abstractNumId w:val="16"/>
  </w:num>
  <w:num w:numId="4" w16cid:durableId="1076634055">
    <w:abstractNumId w:val="0"/>
  </w:num>
  <w:num w:numId="5" w16cid:durableId="6829616">
    <w:abstractNumId w:val="25"/>
  </w:num>
  <w:num w:numId="6" w16cid:durableId="742723136">
    <w:abstractNumId w:val="10"/>
  </w:num>
  <w:num w:numId="7" w16cid:durableId="1202597537">
    <w:abstractNumId w:val="2"/>
  </w:num>
  <w:num w:numId="8" w16cid:durableId="816919190">
    <w:abstractNumId w:val="7"/>
  </w:num>
  <w:num w:numId="9" w16cid:durableId="253982583">
    <w:abstractNumId w:val="21"/>
  </w:num>
  <w:num w:numId="10" w16cid:durableId="684332787">
    <w:abstractNumId w:val="26"/>
  </w:num>
  <w:num w:numId="11" w16cid:durableId="537085672">
    <w:abstractNumId w:val="19"/>
  </w:num>
  <w:num w:numId="12" w16cid:durableId="754669548">
    <w:abstractNumId w:val="20"/>
  </w:num>
  <w:num w:numId="13" w16cid:durableId="942107728">
    <w:abstractNumId w:val="9"/>
  </w:num>
  <w:num w:numId="14" w16cid:durableId="1508712348">
    <w:abstractNumId w:val="13"/>
  </w:num>
  <w:num w:numId="15" w16cid:durableId="802313278">
    <w:abstractNumId w:val="11"/>
  </w:num>
  <w:num w:numId="16" w16cid:durableId="197008282">
    <w:abstractNumId w:val="28"/>
  </w:num>
  <w:num w:numId="17" w16cid:durableId="1920216316">
    <w:abstractNumId w:val="4"/>
  </w:num>
  <w:num w:numId="18" w16cid:durableId="334496634">
    <w:abstractNumId w:val="1"/>
  </w:num>
  <w:num w:numId="19" w16cid:durableId="579292906">
    <w:abstractNumId w:val="17"/>
  </w:num>
  <w:num w:numId="20" w16cid:durableId="1466504801">
    <w:abstractNumId w:val="15"/>
  </w:num>
  <w:num w:numId="21" w16cid:durableId="1669871478">
    <w:abstractNumId w:val="27"/>
  </w:num>
  <w:num w:numId="22" w16cid:durableId="955796327">
    <w:abstractNumId w:val="5"/>
  </w:num>
  <w:num w:numId="23" w16cid:durableId="559555495">
    <w:abstractNumId w:val="24"/>
  </w:num>
  <w:num w:numId="24" w16cid:durableId="1119303898">
    <w:abstractNumId w:val="12"/>
  </w:num>
  <w:num w:numId="25" w16cid:durableId="335423611">
    <w:abstractNumId w:val="18"/>
  </w:num>
  <w:num w:numId="26" w16cid:durableId="1402174969">
    <w:abstractNumId w:val="3"/>
  </w:num>
  <w:num w:numId="27" w16cid:durableId="1434976340">
    <w:abstractNumId w:val="22"/>
  </w:num>
  <w:num w:numId="28" w16cid:durableId="881943496">
    <w:abstractNumId w:val="14"/>
  </w:num>
  <w:num w:numId="29" w16cid:durableId="1063986374">
    <w:abstractNumId w:val="23"/>
  </w:num>
  <w:num w:numId="30" w16cid:durableId="209643980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na Bundogji">
    <w15:presenceInfo w15:providerId="AD" w15:userId="S::dbundogji1136@sdsu.edu::91bf4e3c-7bfb-4bff-ad2e-09c99553b8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71"/>
    <w:rsid w:val="00003294"/>
    <w:rsid w:val="00003B72"/>
    <w:rsid w:val="00006965"/>
    <w:rsid w:val="00006BE6"/>
    <w:rsid w:val="000101F2"/>
    <w:rsid w:val="00014AC3"/>
    <w:rsid w:val="00023661"/>
    <w:rsid w:val="0002617E"/>
    <w:rsid w:val="00026EAA"/>
    <w:rsid w:val="00036A7E"/>
    <w:rsid w:val="00037D99"/>
    <w:rsid w:val="00041B1A"/>
    <w:rsid w:val="00047752"/>
    <w:rsid w:val="000557D7"/>
    <w:rsid w:val="00056D72"/>
    <w:rsid w:val="00060DCB"/>
    <w:rsid w:val="00062F6C"/>
    <w:rsid w:val="000630B3"/>
    <w:rsid w:val="00063C48"/>
    <w:rsid w:val="000659AF"/>
    <w:rsid w:val="00066613"/>
    <w:rsid w:val="00070742"/>
    <w:rsid w:val="000728B0"/>
    <w:rsid w:val="000737FA"/>
    <w:rsid w:val="00074D89"/>
    <w:rsid w:val="00074FBE"/>
    <w:rsid w:val="00075968"/>
    <w:rsid w:val="000766CE"/>
    <w:rsid w:val="000777E6"/>
    <w:rsid w:val="00077EE5"/>
    <w:rsid w:val="000828DD"/>
    <w:rsid w:val="0008376D"/>
    <w:rsid w:val="000837F9"/>
    <w:rsid w:val="00084395"/>
    <w:rsid w:val="00084E84"/>
    <w:rsid w:val="00090A18"/>
    <w:rsid w:val="000937C2"/>
    <w:rsid w:val="00096716"/>
    <w:rsid w:val="00097EB7"/>
    <w:rsid w:val="000A1C11"/>
    <w:rsid w:val="000A467E"/>
    <w:rsid w:val="000A4DA6"/>
    <w:rsid w:val="000A63FA"/>
    <w:rsid w:val="000B4DD6"/>
    <w:rsid w:val="000B6FCF"/>
    <w:rsid w:val="000B7B58"/>
    <w:rsid w:val="000C1BF6"/>
    <w:rsid w:val="000C220A"/>
    <w:rsid w:val="000C5C3E"/>
    <w:rsid w:val="000D3C61"/>
    <w:rsid w:val="000D539D"/>
    <w:rsid w:val="000D7324"/>
    <w:rsid w:val="000D7B65"/>
    <w:rsid w:val="000E100F"/>
    <w:rsid w:val="000E179B"/>
    <w:rsid w:val="000E47BE"/>
    <w:rsid w:val="000E5C05"/>
    <w:rsid w:val="000E5C77"/>
    <w:rsid w:val="000E7875"/>
    <w:rsid w:val="000F0D6C"/>
    <w:rsid w:val="000F5B41"/>
    <w:rsid w:val="000F5CE4"/>
    <w:rsid w:val="00100829"/>
    <w:rsid w:val="00103615"/>
    <w:rsid w:val="00104C49"/>
    <w:rsid w:val="001066AA"/>
    <w:rsid w:val="00107162"/>
    <w:rsid w:val="0010785E"/>
    <w:rsid w:val="00107FDC"/>
    <w:rsid w:val="0011006B"/>
    <w:rsid w:val="00113D2E"/>
    <w:rsid w:val="00113FA7"/>
    <w:rsid w:val="0011607D"/>
    <w:rsid w:val="001163D2"/>
    <w:rsid w:val="0011746C"/>
    <w:rsid w:val="00117C71"/>
    <w:rsid w:val="00131F4A"/>
    <w:rsid w:val="001343A7"/>
    <w:rsid w:val="001353B5"/>
    <w:rsid w:val="0013683C"/>
    <w:rsid w:val="0013684E"/>
    <w:rsid w:val="001447E4"/>
    <w:rsid w:val="001448A4"/>
    <w:rsid w:val="001452C3"/>
    <w:rsid w:val="00150233"/>
    <w:rsid w:val="0015062C"/>
    <w:rsid w:val="00151FC2"/>
    <w:rsid w:val="001543BB"/>
    <w:rsid w:val="00154840"/>
    <w:rsid w:val="001630B7"/>
    <w:rsid w:val="00166F4B"/>
    <w:rsid w:val="00171867"/>
    <w:rsid w:val="00172247"/>
    <w:rsid w:val="00174B7B"/>
    <w:rsid w:val="0017643D"/>
    <w:rsid w:val="001800E2"/>
    <w:rsid w:val="00183525"/>
    <w:rsid w:val="00184C05"/>
    <w:rsid w:val="00192263"/>
    <w:rsid w:val="00193E10"/>
    <w:rsid w:val="00194F02"/>
    <w:rsid w:val="00196547"/>
    <w:rsid w:val="001A4E1F"/>
    <w:rsid w:val="001A522C"/>
    <w:rsid w:val="001B0926"/>
    <w:rsid w:val="001B422D"/>
    <w:rsid w:val="001B4CFC"/>
    <w:rsid w:val="001C152E"/>
    <w:rsid w:val="001C27B6"/>
    <w:rsid w:val="001C4100"/>
    <w:rsid w:val="001C414E"/>
    <w:rsid w:val="001C48C0"/>
    <w:rsid w:val="001C692E"/>
    <w:rsid w:val="001C770E"/>
    <w:rsid w:val="001D2A69"/>
    <w:rsid w:val="001D2A83"/>
    <w:rsid w:val="001D34EE"/>
    <w:rsid w:val="001D4365"/>
    <w:rsid w:val="001D5D3F"/>
    <w:rsid w:val="001D7903"/>
    <w:rsid w:val="001D7DD2"/>
    <w:rsid w:val="001E0C48"/>
    <w:rsid w:val="001E1577"/>
    <w:rsid w:val="001E23AD"/>
    <w:rsid w:val="001F372C"/>
    <w:rsid w:val="001F6EC1"/>
    <w:rsid w:val="002024B7"/>
    <w:rsid w:val="002032AC"/>
    <w:rsid w:val="002036A4"/>
    <w:rsid w:val="0020505A"/>
    <w:rsid w:val="002134AB"/>
    <w:rsid w:val="002139FC"/>
    <w:rsid w:val="00224C4E"/>
    <w:rsid w:val="00227E38"/>
    <w:rsid w:val="0023564A"/>
    <w:rsid w:val="00235A8B"/>
    <w:rsid w:val="00237104"/>
    <w:rsid w:val="002403BB"/>
    <w:rsid w:val="0024213A"/>
    <w:rsid w:val="00245106"/>
    <w:rsid w:val="00245457"/>
    <w:rsid w:val="00246102"/>
    <w:rsid w:val="002501A7"/>
    <w:rsid w:val="002505C0"/>
    <w:rsid w:val="0025474B"/>
    <w:rsid w:val="00260205"/>
    <w:rsid w:val="002625F9"/>
    <w:rsid w:val="00266822"/>
    <w:rsid w:val="0027028D"/>
    <w:rsid w:val="00275C80"/>
    <w:rsid w:val="0027729B"/>
    <w:rsid w:val="00281B57"/>
    <w:rsid w:val="002951F7"/>
    <w:rsid w:val="002958AF"/>
    <w:rsid w:val="002A10CD"/>
    <w:rsid w:val="002A776F"/>
    <w:rsid w:val="002B38C3"/>
    <w:rsid w:val="002B44ED"/>
    <w:rsid w:val="002B4A51"/>
    <w:rsid w:val="002B63A7"/>
    <w:rsid w:val="002C07C5"/>
    <w:rsid w:val="002C24ED"/>
    <w:rsid w:val="002C2657"/>
    <w:rsid w:val="002C38E5"/>
    <w:rsid w:val="002C4641"/>
    <w:rsid w:val="002D0074"/>
    <w:rsid w:val="002D0FD5"/>
    <w:rsid w:val="002D3668"/>
    <w:rsid w:val="002D5880"/>
    <w:rsid w:val="002D63D8"/>
    <w:rsid w:val="002D6EEA"/>
    <w:rsid w:val="002D6F77"/>
    <w:rsid w:val="002E5490"/>
    <w:rsid w:val="002F7BEB"/>
    <w:rsid w:val="0030044C"/>
    <w:rsid w:val="00302EBF"/>
    <w:rsid w:val="003034DB"/>
    <w:rsid w:val="00304008"/>
    <w:rsid w:val="00307B8D"/>
    <w:rsid w:val="003162B9"/>
    <w:rsid w:val="0031645E"/>
    <w:rsid w:val="00316BDD"/>
    <w:rsid w:val="00325BAE"/>
    <w:rsid w:val="00330A8A"/>
    <w:rsid w:val="003321BB"/>
    <w:rsid w:val="003324C2"/>
    <w:rsid w:val="00333BCB"/>
    <w:rsid w:val="00334448"/>
    <w:rsid w:val="0033564D"/>
    <w:rsid w:val="00336AAF"/>
    <w:rsid w:val="0034161B"/>
    <w:rsid w:val="003419E0"/>
    <w:rsid w:val="003421F6"/>
    <w:rsid w:val="00346193"/>
    <w:rsid w:val="00346621"/>
    <w:rsid w:val="0034706C"/>
    <w:rsid w:val="003500C4"/>
    <w:rsid w:val="00355204"/>
    <w:rsid w:val="003569B9"/>
    <w:rsid w:val="00362AC7"/>
    <w:rsid w:val="0036463D"/>
    <w:rsid w:val="0036769B"/>
    <w:rsid w:val="0037065B"/>
    <w:rsid w:val="003715A8"/>
    <w:rsid w:val="00371870"/>
    <w:rsid w:val="003739AC"/>
    <w:rsid w:val="003757F2"/>
    <w:rsid w:val="00382585"/>
    <w:rsid w:val="00384516"/>
    <w:rsid w:val="00385F69"/>
    <w:rsid w:val="00386389"/>
    <w:rsid w:val="00386E75"/>
    <w:rsid w:val="003872EF"/>
    <w:rsid w:val="0038749B"/>
    <w:rsid w:val="00387AF4"/>
    <w:rsid w:val="003902D0"/>
    <w:rsid w:val="00390CDF"/>
    <w:rsid w:val="003932B3"/>
    <w:rsid w:val="00393F60"/>
    <w:rsid w:val="00394511"/>
    <w:rsid w:val="003946A8"/>
    <w:rsid w:val="0039480B"/>
    <w:rsid w:val="00397EB3"/>
    <w:rsid w:val="003A1380"/>
    <w:rsid w:val="003A2CDC"/>
    <w:rsid w:val="003A586A"/>
    <w:rsid w:val="003B4131"/>
    <w:rsid w:val="003C2E67"/>
    <w:rsid w:val="003C7C18"/>
    <w:rsid w:val="003D105C"/>
    <w:rsid w:val="003E38F7"/>
    <w:rsid w:val="003E5849"/>
    <w:rsid w:val="003E5A6A"/>
    <w:rsid w:val="003E6498"/>
    <w:rsid w:val="003F0137"/>
    <w:rsid w:val="003F1ACA"/>
    <w:rsid w:val="00404051"/>
    <w:rsid w:val="00406DFE"/>
    <w:rsid w:val="00407B10"/>
    <w:rsid w:val="00414133"/>
    <w:rsid w:val="00414D30"/>
    <w:rsid w:val="00423EB3"/>
    <w:rsid w:val="00424B9C"/>
    <w:rsid w:val="004366A3"/>
    <w:rsid w:val="00440A59"/>
    <w:rsid w:val="00442676"/>
    <w:rsid w:val="00443102"/>
    <w:rsid w:val="00444EC7"/>
    <w:rsid w:val="00446899"/>
    <w:rsid w:val="00447211"/>
    <w:rsid w:val="004502B6"/>
    <w:rsid w:val="004503DF"/>
    <w:rsid w:val="0045404C"/>
    <w:rsid w:val="004555ED"/>
    <w:rsid w:val="00463DF8"/>
    <w:rsid w:val="00467AA8"/>
    <w:rsid w:val="00474B16"/>
    <w:rsid w:val="00477C5B"/>
    <w:rsid w:val="00497A90"/>
    <w:rsid w:val="004A3F14"/>
    <w:rsid w:val="004A75D8"/>
    <w:rsid w:val="004B0B7B"/>
    <w:rsid w:val="004B3670"/>
    <w:rsid w:val="004B5606"/>
    <w:rsid w:val="004B5843"/>
    <w:rsid w:val="004B663F"/>
    <w:rsid w:val="004C0EB8"/>
    <w:rsid w:val="004C49EE"/>
    <w:rsid w:val="004D066A"/>
    <w:rsid w:val="004E0407"/>
    <w:rsid w:val="004E4BA6"/>
    <w:rsid w:val="004F2148"/>
    <w:rsid w:val="004F517F"/>
    <w:rsid w:val="00501DA6"/>
    <w:rsid w:val="00511941"/>
    <w:rsid w:val="00511AF0"/>
    <w:rsid w:val="00513B63"/>
    <w:rsid w:val="0051452B"/>
    <w:rsid w:val="005178C5"/>
    <w:rsid w:val="00523C36"/>
    <w:rsid w:val="00523CCC"/>
    <w:rsid w:val="0052514F"/>
    <w:rsid w:val="00536C19"/>
    <w:rsid w:val="0053701F"/>
    <w:rsid w:val="00537157"/>
    <w:rsid w:val="00545B31"/>
    <w:rsid w:val="00545FF9"/>
    <w:rsid w:val="005479D9"/>
    <w:rsid w:val="00552254"/>
    <w:rsid w:val="005534C2"/>
    <w:rsid w:val="00553838"/>
    <w:rsid w:val="005561ED"/>
    <w:rsid w:val="00556BC9"/>
    <w:rsid w:val="0055770D"/>
    <w:rsid w:val="00566461"/>
    <w:rsid w:val="00566EB0"/>
    <w:rsid w:val="0056706A"/>
    <w:rsid w:val="005714D1"/>
    <w:rsid w:val="005737FA"/>
    <w:rsid w:val="0057421B"/>
    <w:rsid w:val="00574E9F"/>
    <w:rsid w:val="00575370"/>
    <w:rsid w:val="0058090A"/>
    <w:rsid w:val="00584187"/>
    <w:rsid w:val="005948C8"/>
    <w:rsid w:val="00596728"/>
    <w:rsid w:val="00596FC4"/>
    <w:rsid w:val="005A0E40"/>
    <w:rsid w:val="005B48A9"/>
    <w:rsid w:val="005B4CC8"/>
    <w:rsid w:val="005C4167"/>
    <w:rsid w:val="005C5D07"/>
    <w:rsid w:val="005C6F91"/>
    <w:rsid w:val="005C7F25"/>
    <w:rsid w:val="005D31AF"/>
    <w:rsid w:val="005D4881"/>
    <w:rsid w:val="005D5492"/>
    <w:rsid w:val="005E4BCC"/>
    <w:rsid w:val="005E6657"/>
    <w:rsid w:val="005E7017"/>
    <w:rsid w:val="005F587B"/>
    <w:rsid w:val="006018F3"/>
    <w:rsid w:val="00603CD3"/>
    <w:rsid w:val="00610044"/>
    <w:rsid w:val="00610A42"/>
    <w:rsid w:val="006166D3"/>
    <w:rsid w:val="0062319F"/>
    <w:rsid w:val="0062433D"/>
    <w:rsid w:val="00626879"/>
    <w:rsid w:val="0063039F"/>
    <w:rsid w:val="00631972"/>
    <w:rsid w:val="00634C77"/>
    <w:rsid w:val="006350CA"/>
    <w:rsid w:val="0065107E"/>
    <w:rsid w:val="00651F58"/>
    <w:rsid w:val="00653567"/>
    <w:rsid w:val="00656B8A"/>
    <w:rsid w:val="00666C66"/>
    <w:rsid w:val="00667604"/>
    <w:rsid w:val="0067321A"/>
    <w:rsid w:val="00674B60"/>
    <w:rsid w:val="006770A0"/>
    <w:rsid w:val="00681C28"/>
    <w:rsid w:val="00683436"/>
    <w:rsid w:val="006845AA"/>
    <w:rsid w:val="00684EB0"/>
    <w:rsid w:val="00686155"/>
    <w:rsid w:val="00686C37"/>
    <w:rsid w:val="00687088"/>
    <w:rsid w:val="006878CD"/>
    <w:rsid w:val="0069040C"/>
    <w:rsid w:val="00697B19"/>
    <w:rsid w:val="006A06C4"/>
    <w:rsid w:val="006A19F3"/>
    <w:rsid w:val="006A4D71"/>
    <w:rsid w:val="006A6A7C"/>
    <w:rsid w:val="006B3279"/>
    <w:rsid w:val="006C12C6"/>
    <w:rsid w:val="006C1445"/>
    <w:rsid w:val="006C303A"/>
    <w:rsid w:val="006C6319"/>
    <w:rsid w:val="006C6980"/>
    <w:rsid w:val="006D0EF1"/>
    <w:rsid w:val="006D4C44"/>
    <w:rsid w:val="006E0BA5"/>
    <w:rsid w:val="006E272A"/>
    <w:rsid w:val="006E695C"/>
    <w:rsid w:val="006E7730"/>
    <w:rsid w:val="006F1C61"/>
    <w:rsid w:val="006F3B9A"/>
    <w:rsid w:val="006F5853"/>
    <w:rsid w:val="006F5E9D"/>
    <w:rsid w:val="006F674E"/>
    <w:rsid w:val="006F6C92"/>
    <w:rsid w:val="00700A76"/>
    <w:rsid w:val="007021BB"/>
    <w:rsid w:val="007021D6"/>
    <w:rsid w:val="00702B78"/>
    <w:rsid w:val="00704D58"/>
    <w:rsid w:val="007107A2"/>
    <w:rsid w:val="00721038"/>
    <w:rsid w:val="007230C7"/>
    <w:rsid w:val="00723888"/>
    <w:rsid w:val="00732D39"/>
    <w:rsid w:val="007404E9"/>
    <w:rsid w:val="007421E4"/>
    <w:rsid w:val="007437E5"/>
    <w:rsid w:val="00743DE7"/>
    <w:rsid w:val="007478FE"/>
    <w:rsid w:val="00751FAE"/>
    <w:rsid w:val="007527D5"/>
    <w:rsid w:val="00754EE3"/>
    <w:rsid w:val="007600FE"/>
    <w:rsid w:val="00762800"/>
    <w:rsid w:val="0076389A"/>
    <w:rsid w:val="00764EC5"/>
    <w:rsid w:val="00765EEC"/>
    <w:rsid w:val="00770226"/>
    <w:rsid w:val="00770738"/>
    <w:rsid w:val="00774DEC"/>
    <w:rsid w:val="007757AC"/>
    <w:rsid w:val="00781D93"/>
    <w:rsid w:val="0078767E"/>
    <w:rsid w:val="007903C3"/>
    <w:rsid w:val="007915C0"/>
    <w:rsid w:val="00791B2D"/>
    <w:rsid w:val="00791E39"/>
    <w:rsid w:val="0079522B"/>
    <w:rsid w:val="00795D58"/>
    <w:rsid w:val="007965E9"/>
    <w:rsid w:val="00797024"/>
    <w:rsid w:val="007A1842"/>
    <w:rsid w:val="007A36CD"/>
    <w:rsid w:val="007A4297"/>
    <w:rsid w:val="007A4C6C"/>
    <w:rsid w:val="007B17EB"/>
    <w:rsid w:val="007B474C"/>
    <w:rsid w:val="007B657C"/>
    <w:rsid w:val="007C431C"/>
    <w:rsid w:val="007C5964"/>
    <w:rsid w:val="007C5BED"/>
    <w:rsid w:val="007D1033"/>
    <w:rsid w:val="007D191C"/>
    <w:rsid w:val="007D2103"/>
    <w:rsid w:val="007D27B0"/>
    <w:rsid w:val="007E3206"/>
    <w:rsid w:val="007F2179"/>
    <w:rsid w:val="007F251F"/>
    <w:rsid w:val="007F2D20"/>
    <w:rsid w:val="007F567E"/>
    <w:rsid w:val="007F7AE2"/>
    <w:rsid w:val="0080443A"/>
    <w:rsid w:val="008109D1"/>
    <w:rsid w:val="008143E1"/>
    <w:rsid w:val="00817A18"/>
    <w:rsid w:val="00822B54"/>
    <w:rsid w:val="00823AEF"/>
    <w:rsid w:val="00824777"/>
    <w:rsid w:val="0082718F"/>
    <w:rsid w:val="00832403"/>
    <w:rsid w:val="00833C81"/>
    <w:rsid w:val="00835A7B"/>
    <w:rsid w:val="00836862"/>
    <w:rsid w:val="008378F5"/>
    <w:rsid w:val="008416C2"/>
    <w:rsid w:val="008448B8"/>
    <w:rsid w:val="00845476"/>
    <w:rsid w:val="00845ED5"/>
    <w:rsid w:val="00850932"/>
    <w:rsid w:val="00853588"/>
    <w:rsid w:val="00857C8D"/>
    <w:rsid w:val="00860DE3"/>
    <w:rsid w:val="008627B9"/>
    <w:rsid w:val="00862FB4"/>
    <w:rsid w:val="00865079"/>
    <w:rsid w:val="00865973"/>
    <w:rsid w:val="00867B8D"/>
    <w:rsid w:val="00873346"/>
    <w:rsid w:val="00873D98"/>
    <w:rsid w:val="008750A6"/>
    <w:rsid w:val="00881657"/>
    <w:rsid w:val="0088620E"/>
    <w:rsid w:val="00886898"/>
    <w:rsid w:val="008874C0"/>
    <w:rsid w:val="00887C06"/>
    <w:rsid w:val="0089158A"/>
    <w:rsid w:val="00895B26"/>
    <w:rsid w:val="00895E20"/>
    <w:rsid w:val="0089621C"/>
    <w:rsid w:val="008A0790"/>
    <w:rsid w:val="008A4BB5"/>
    <w:rsid w:val="008A510E"/>
    <w:rsid w:val="008A6684"/>
    <w:rsid w:val="008B00C8"/>
    <w:rsid w:val="008B379C"/>
    <w:rsid w:val="008C14BD"/>
    <w:rsid w:val="008C5664"/>
    <w:rsid w:val="008C651E"/>
    <w:rsid w:val="008C7282"/>
    <w:rsid w:val="008D17EC"/>
    <w:rsid w:val="008D3401"/>
    <w:rsid w:val="008D3C98"/>
    <w:rsid w:val="008E29B0"/>
    <w:rsid w:val="008E4729"/>
    <w:rsid w:val="008E7BCB"/>
    <w:rsid w:val="008F17FE"/>
    <w:rsid w:val="008F1EFC"/>
    <w:rsid w:val="008F2803"/>
    <w:rsid w:val="008F4275"/>
    <w:rsid w:val="0090018C"/>
    <w:rsid w:val="00900F1C"/>
    <w:rsid w:val="00903A75"/>
    <w:rsid w:val="009055B7"/>
    <w:rsid w:val="00905D4F"/>
    <w:rsid w:val="00906D32"/>
    <w:rsid w:val="0091064F"/>
    <w:rsid w:val="0091698B"/>
    <w:rsid w:val="00916E51"/>
    <w:rsid w:val="0092353D"/>
    <w:rsid w:val="00925619"/>
    <w:rsid w:val="00925A26"/>
    <w:rsid w:val="00927AC8"/>
    <w:rsid w:val="00933406"/>
    <w:rsid w:val="00937D78"/>
    <w:rsid w:val="009428E1"/>
    <w:rsid w:val="00942C54"/>
    <w:rsid w:val="00952CF7"/>
    <w:rsid w:val="0095308B"/>
    <w:rsid w:val="009546FC"/>
    <w:rsid w:val="00955CA3"/>
    <w:rsid w:val="0095659B"/>
    <w:rsid w:val="00957127"/>
    <w:rsid w:val="0096126D"/>
    <w:rsid w:val="0096209E"/>
    <w:rsid w:val="00962C1C"/>
    <w:rsid w:val="00962F94"/>
    <w:rsid w:val="00963E31"/>
    <w:rsid w:val="00980F52"/>
    <w:rsid w:val="009835E2"/>
    <w:rsid w:val="00992951"/>
    <w:rsid w:val="0099501B"/>
    <w:rsid w:val="009A1DC8"/>
    <w:rsid w:val="009A4EB0"/>
    <w:rsid w:val="009A5486"/>
    <w:rsid w:val="009A62E8"/>
    <w:rsid w:val="009A7C5F"/>
    <w:rsid w:val="009B01A5"/>
    <w:rsid w:val="009B3120"/>
    <w:rsid w:val="009B3C37"/>
    <w:rsid w:val="009B3E4B"/>
    <w:rsid w:val="009B5A00"/>
    <w:rsid w:val="009C3F3B"/>
    <w:rsid w:val="009C6EB5"/>
    <w:rsid w:val="009C77DB"/>
    <w:rsid w:val="009D2AF0"/>
    <w:rsid w:val="009D2D70"/>
    <w:rsid w:val="009D4B21"/>
    <w:rsid w:val="009D64D6"/>
    <w:rsid w:val="009D6696"/>
    <w:rsid w:val="009D7FC0"/>
    <w:rsid w:val="009E46A8"/>
    <w:rsid w:val="009E650D"/>
    <w:rsid w:val="009F3C44"/>
    <w:rsid w:val="009F3D9F"/>
    <w:rsid w:val="009F63A0"/>
    <w:rsid w:val="00A05AF1"/>
    <w:rsid w:val="00A07041"/>
    <w:rsid w:val="00A158CE"/>
    <w:rsid w:val="00A16F84"/>
    <w:rsid w:val="00A17083"/>
    <w:rsid w:val="00A175B5"/>
    <w:rsid w:val="00A27019"/>
    <w:rsid w:val="00A32930"/>
    <w:rsid w:val="00A3516A"/>
    <w:rsid w:val="00A35A24"/>
    <w:rsid w:val="00A36565"/>
    <w:rsid w:val="00A439F3"/>
    <w:rsid w:val="00A46CAE"/>
    <w:rsid w:val="00A4724A"/>
    <w:rsid w:val="00A516F9"/>
    <w:rsid w:val="00A52F57"/>
    <w:rsid w:val="00A53B49"/>
    <w:rsid w:val="00A541C0"/>
    <w:rsid w:val="00A61A0C"/>
    <w:rsid w:val="00A62354"/>
    <w:rsid w:val="00A63AF9"/>
    <w:rsid w:val="00A6564E"/>
    <w:rsid w:val="00A656D3"/>
    <w:rsid w:val="00A677A8"/>
    <w:rsid w:val="00A80B39"/>
    <w:rsid w:val="00A8448C"/>
    <w:rsid w:val="00A944F4"/>
    <w:rsid w:val="00A94CD7"/>
    <w:rsid w:val="00A953A2"/>
    <w:rsid w:val="00A95C64"/>
    <w:rsid w:val="00AA10D2"/>
    <w:rsid w:val="00AA461F"/>
    <w:rsid w:val="00AA55BC"/>
    <w:rsid w:val="00AB43B0"/>
    <w:rsid w:val="00AB578A"/>
    <w:rsid w:val="00AB63E8"/>
    <w:rsid w:val="00AB7D55"/>
    <w:rsid w:val="00AC0627"/>
    <w:rsid w:val="00AC4AAD"/>
    <w:rsid w:val="00AD0FCC"/>
    <w:rsid w:val="00AD1125"/>
    <w:rsid w:val="00AD3AC2"/>
    <w:rsid w:val="00AD5352"/>
    <w:rsid w:val="00AE0B4D"/>
    <w:rsid w:val="00AE33C8"/>
    <w:rsid w:val="00AF1B2C"/>
    <w:rsid w:val="00AF28F0"/>
    <w:rsid w:val="00AF2CF8"/>
    <w:rsid w:val="00B00419"/>
    <w:rsid w:val="00B00737"/>
    <w:rsid w:val="00B02298"/>
    <w:rsid w:val="00B07E14"/>
    <w:rsid w:val="00B1441B"/>
    <w:rsid w:val="00B15D7E"/>
    <w:rsid w:val="00B22754"/>
    <w:rsid w:val="00B24C3E"/>
    <w:rsid w:val="00B276C7"/>
    <w:rsid w:val="00B33C6B"/>
    <w:rsid w:val="00B41EAE"/>
    <w:rsid w:val="00B43A33"/>
    <w:rsid w:val="00B47EC1"/>
    <w:rsid w:val="00B51993"/>
    <w:rsid w:val="00B54EA6"/>
    <w:rsid w:val="00B6142B"/>
    <w:rsid w:val="00B62AAB"/>
    <w:rsid w:val="00B6355F"/>
    <w:rsid w:val="00B63623"/>
    <w:rsid w:val="00B706B0"/>
    <w:rsid w:val="00B715F4"/>
    <w:rsid w:val="00B73E96"/>
    <w:rsid w:val="00B760B2"/>
    <w:rsid w:val="00B778FF"/>
    <w:rsid w:val="00B80B43"/>
    <w:rsid w:val="00B8401B"/>
    <w:rsid w:val="00B876D7"/>
    <w:rsid w:val="00B87F29"/>
    <w:rsid w:val="00B92E38"/>
    <w:rsid w:val="00B936EA"/>
    <w:rsid w:val="00BA1271"/>
    <w:rsid w:val="00BA3648"/>
    <w:rsid w:val="00BA478E"/>
    <w:rsid w:val="00BA5594"/>
    <w:rsid w:val="00BB06F0"/>
    <w:rsid w:val="00BB28F4"/>
    <w:rsid w:val="00BB3C5B"/>
    <w:rsid w:val="00BB5EC9"/>
    <w:rsid w:val="00BB70FD"/>
    <w:rsid w:val="00BC415A"/>
    <w:rsid w:val="00BC4271"/>
    <w:rsid w:val="00BD09AA"/>
    <w:rsid w:val="00BD3B6C"/>
    <w:rsid w:val="00BD4137"/>
    <w:rsid w:val="00BD51D4"/>
    <w:rsid w:val="00BE137F"/>
    <w:rsid w:val="00BE554D"/>
    <w:rsid w:val="00BE5815"/>
    <w:rsid w:val="00BE6D08"/>
    <w:rsid w:val="00BF0A07"/>
    <w:rsid w:val="00BF22D0"/>
    <w:rsid w:val="00BF2C7E"/>
    <w:rsid w:val="00BF2ECE"/>
    <w:rsid w:val="00BF4D85"/>
    <w:rsid w:val="00BF55B1"/>
    <w:rsid w:val="00BF5BDB"/>
    <w:rsid w:val="00BF744C"/>
    <w:rsid w:val="00C00908"/>
    <w:rsid w:val="00C013F3"/>
    <w:rsid w:val="00C016B9"/>
    <w:rsid w:val="00C037CE"/>
    <w:rsid w:val="00C03DBE"/>
    <w:rsid w:val="00C063F6"/>
    <w:rsid w:val="00C065D3"/>
    <w:rsid w:val="00C0712D"/>
    <w:rsid w:val="00C10C5E"/>
    <w:rsid w:val="00C13A25"/>
    <w:rsid w:val="00C14F95"/>
    <w:rsid w:val="00C16E62"/>
    <w:rsid w:val="00C17E57"/>
    <w:rsid w:val="00C23690"/>
    <w:rsid w:val="00C25909"/>
    <w:rsid w:val="00C3013E"/>
    <w:rsid w:val="00C32317"/>
    <w:rsid w:val="00C3529A"/>
    <w:rsid w:val="00C40F87"/>
    <w:rsid w:val="00C46C02"/>
    <w:rsid w:val="00C508A1"/>
    <w:rsid w:val="00C54552"/>
    <w:rsid w:val="00C62CD9"/>
    <w:rsid w:val="00C646F7"/>
    <w:rsid w:val="00C65A30"/>
    <w:rsid w:val="00C712DD"/>
    <w:rsid w:val="00C71799"/>
    <w:rsid w:val="00C760DD"/>
    <w:rsid w:val="00C82BC6"/>
    <w:rsid w:val="00C84141"/>
    <w:rsid w:val="00C85184"/>
    <w:rsid w:val="00C85F01"/>
    <w:rsid w:val="00C94A08"/>
    <w:rsid w:val="00C96318"/>
    <w:rsid w:val="00CA25DC"/>
    <w:rsid w:val="00CA5F88"/>
    <w:rsid w:val="00CB2147"/>
    <w:rsid w:val="00CB269D"/>
    <w:rsid w:val="00CB6795"/>
    <w:rsid w:val="00CC03BE"/>
    <w:rsid w:val="00CC3BEB"/>
    <w:rsid w:val="00CC6AE3"/>
    <w:rsid w:val="00CD0788"/>
    <w:rsid w:val="00CD1387"/>
    <w:rsid w:val="00CD173D"/>
    <w:rsid w:val="00CD3872"/>
    <w:rsid w:val="00CD4E0D"/>
    <w:rsid w:val="00CD5523"/>
    <w:rsid w:val="00CD5BB8"/>
    <w:rsid w:val="00CD6C8E"/>
    <w:rsid w:val="00CD71DE"/>
    <w:rsid w:val="00CE1221"/>
    <w:rsid w:val="00CF1205"/>
    <w:rsid w:val="00CF64AC"/>
    <w:rsid w:val="00D04EA4"/>
    <w:rsid w:val="00D06F75"/>
    <w:rsid w:val="00D12D26"/>
    <w:rsid w:val="00D15F96"/>
    <w:rsid w:val="00D22610"/>
    <w:rsid w:val="00D25A09"/>
    <w:rsid w:val="00D27754"/>
    <w:rsid w:val="00D303CF"/>
    <w:rsid w:val="00D33449"/>
    <w:rsid w:val="00D35F36"/>
    <w:rsid w:val="00D402E7"/>
    <w:rsid w:val="00D429C4"/>
    <w:rsid w:val="00D60B85"/>
    <w:rsid w:val="00D60F5B"/>
    <w:rsid w:val="00D62515"/>
    <w:rsid w:val="00D65AA3"/>
    <w:rsid w:val="00D742E3"/>
    <w:rsid w:val="00D837AD"/>
    <w:rsid w:val="00D850BC"/>
    <w:rsid w:val="00D87BC9"/>
    <w:rsid w:val="00D90CE1"/>
    <w:rsid w:val="00D9114B"/>
    <w:rsid w:val="00DA23DD"/>
    <w:rsid w:val="00DA2917"/>
    <w:rsid w:val="00DB3F50"/>
    <w:rsid w:val="00DB7F04"/>
    <w:rsid w:val="00DC0352"/>
    <w:rsid w:val="00DC1D9F"/>
    <w:rsid w:val="00DC381C"/>
    <w:rsid w:val="00DD04A4"/>
    <w:rsid w:val="00DD4B35"/>
    <w:rsid w:val="00DD7226"/>
    <w:rsid w:val="00DE2B1B"/>
    <w:rsid w:val="00DE3A52"/>
    <w:rsid w:val="00DE5E34"/>
    <w:rsid w:val="00DE689A"/>
    <w:rsid w:val="00DF37EC"/>
    <w:rsid w:val="00DF3D12"/>
    <w:rsid w:val="00DF67CD"/>
    <w:rsid w:val="00DF7135"/>
    <w:rsid w:val="00E03F7A"/>
    <w:rsid w:val="00E112E8"/>
    <w:rsid w:val="00E1292F"/>
    <w:rsid w:val="00E15E49"/>
    <w:rsid w:val="00E2115D"/>
    <w:rsid w:val="00E24DAE"/>
    <w:rsid w:val="00E26F9E"/>
    <w:rsid w:val="00E30A42"/>
    <w:rsid w:val="00E30AFE"/>
    <w:rsid w:val="00E32C8E"/>
    <w:rsid w:val="00E33895"/>
    <w:rsid w:val="00E34949"/>
    <w:rsid w:val="00E406C5"/>
    <w:rsid w:val="00E41F79"/>
    <w:rsid w:val="00E45ACB"/>
    <w:rsid w:val="00E508E1"/>
    <w:rsid w:val="00E5198F"/>
    <w:rsid w:val="00E52082"/>
    <w:rsid w:val="00E52298"/>
    <w:rsid w:val="00E52A65"/>
    <w:rsid w:val="00E54ACC"/>
    <w:rsid w:val="00E64AE2"/>
    <w:rsid w:val="00E64DCF"/>
    <w:rsid w:val="00E67D2F"/>
    <w:rsid w:val="00E73885"/>
    <w:rsid w:val="00E73E15"/>
    <w:rsid w:val="00E74953"/>
    <w:rsid w:val="00E75B4F"/>
    <w:rsid w:val="00E82DBB"/>
    <w:rsid w:val="00E927E3"/>
    <w:rsid w:val="00E92B92"/>
    <w:rsid w:val="00E92E10"/>
    <w:rsid w:val="00E93070"/>
    <w:rsid w:val="00E94BA9"/>
    <w:rsid w:val="00E957BD"/>
    <w:rsid w:val="00EA25B8"/>
    <w:rsid w:val="00EA3E95"/>
    <w:rsid w:val="00EA4584"/>
    <w:rsid w:val="00EA680B"/>
    <w:rsid w:val="00EB0573"/>
    <w:rsid w:val="00EB1B52"/>
    <w:rsid w:val="00EB3E3A"/>
    <w:rsid w:val="00EB42D6"/>
    <w:rsid w:val="00ED1179"/>
    <w:rsid w:val="00ED5D31"/>
    <w:rsid w:val="00EE38ED"/>
    <w:rsid w:val="00EE6D30"/>
    <w:rsid w:val="00EF13BF"/>
    <w:rsid w:val="00EF1583"/>
    <w:rsid w:val="00EF193C"/>
    <w:rsid w:val="00EF3B7B"/>
    <w:rsid w:val="00EF3BAE"/>
    <w:rsid w:val="00EF5AFE"/>
    <w:rsid w:val="00F0785B"/>
    <w:rsid w:val="00F11949"/>
    <w:rsid w:val="00F11CF2"/>
    <w:rsid w:val="00F147B7"/>
    <w:rsid w:val="00F15E6C"/>
    <w:rsid w:val="00F169AC"/>
    <w:rsid w:val="00F172A9"/>
    <w:rsid w:val="00F20274"/>
    <w:rsid w:val="00F216CC"/>
    <w:rsid w:val="00F2307C"/>
    <w:rsid w:val="00F2382C"/>
    <w:rsid w:val="00F26C87"/>
    <w:rsid w:val="00F345A7"/>
    <w:rsid w:val="00F36F60"/>
    <w:rsid w:val="00F3722E"/>
    <w:rsid w:val="00F37C8E"/>
    <w:rsid w:val="00F4068B"/>
    <w:rsid w:val="00F410F6"/>
    <w:rsid w:val="00F45FA5"/>
    <w:rsid w:val="00F471EC"/>
    <w:rsid w:val="00F50BC7"/>
    <w:rsid w:val="00F638D6"/>
    <w:rsid w:val="00F644A3"/>
    <w:rsid w:val="00F65BED"/>
    <w:rsid w:val="00F736AB"/>
    <w:rsid w:val="00F73B64"/>
    <w:rsid w:val="00F82219"/>
    <w:rsid w:val="00F840C7"/>
    <w:rsid w:val="00F85F4D"/>
    <w:rsid w:val="00F86879"/>
    <w:rsid w:val="00F94A0C"/>
    <w:rsid w:val="00F95038"/>
    <w:rsid w:val="00F9650D"/>
    <w:rsid w:val="00FA0073"/>
    <w:rsid w:val="00FA19A9"/>
    <w:rsid w:val="00FB2493"/>
    <w:rsid w:val="00FB3067"/>
    <w:rsid w:val="00FC0939"/>
    <w:rsid w:val="00FC576C"/>
    <w:rsid w:val="00FC5921"/>
    <w:rsid w:val="00FD2377"/>
    <w:rsid w:val="00FE09ED"/>
    <w:rsid w:val="00FE1142"/>
    <w:rsid w:val="00FE3613"/>
    <w:rsid w:val="00FE51AD"/>
    <w:rsid w:val="00FF2301"/>
    <w:rsid w:val="00FF36D1"/>
    <w:rsid w:val="00FF3C10"/>
    <w:rsid w:val="00FF55B3"/>
    <w:rsid w:val="03291309"/>
    <w:rsid w:val="033E7542"/>
    <w:rsid w:val="03E2EAA3"/>
    <w:rsid w:val="044B0529"/>
    <w:rsid w:val="046D57F1"/>
    <w:rsid w:val="048D0047"/>
    <w:rsid w:val="058A160D"/>
    <w:rsid w:val="0637ED42"/>
    <w:rsid w:val="065D7D24"/>
    <w:rsid w:val="06E45D5D"/>
    <w:rsid w:val="0746E73D"/>
    <w:rsid w:val="076FE1D5"/>
    <w:rsid w:val="079F20E4"/>
    <w:rsid w:val="0827C24A"/>
    <w:rsid w:val="08C7BAF8"/>
    <w:rsid w:val="08EE0C20"/>
    <w:rsid w:val="09F11C5E"/>
    <w:rsid w:val="0A03C209"/>
    <w:rsid w:val="0A22E976"/>
    <w:rsid w:val="0A79CC21"/>
    <w:rsid w:val="0ABA42B0"/>
    <w:rsid w:val="0AE6149F"/>
    <w:rsid w:val="0B1249ED"/>
    <w:rsid w:val="0B2BD985"/>
    <w:rsid w:val="0B36CEBE"/>
    <w:rsid w:val="0BCF3347"/>
    <w:rsid w:val="0BDA5546"/>
    <w:rsid w:val="0D2F4684"/>
    <w:rsid w:val="0D6281AD"/>
    <w:rsid w:val="0D6DBFC1"/>
    <w:rsid w:val="0DAAB765"/>
    <w:rsid w:val="0E117C34"/>
    <w:rsid w:val="0F76662D"/>
    <w:rsid w:val="103AD1E4"/>
    <w:rsid w:val="105008C9"/>
    <w:rsid w:val="10BF07DB"/>
    <w:rsid w:val="10BFCA61"/>
    <w:rsid w:val="12E51E5F"/>
    <w:rsid w:val="136B5B7A"/>
    <w:rsid w:val="13746C9C"/>
    <w:rsid w:val="139BFA2C"/>
    <w:rsid w:val="13A2EF1E"/>
    <w:rsid w:val="14D0556B"/>
    <w:rsid w:val="14E03700"/>
    <w:rsid w:val="167EFDC9"/>
    <w:rsid w:val="16A368C1"/>
    <w:rsid w:val="16D4450F"/>
    <w:rsid w:val="17776E7F"/>
    <w:rsid w:val="1880B8BE"/>
    <w:rsid w:val="18E47A92"/>
    <w:rsid w:val="1A0C9778"/>
    <w:rsid w:val="1B07971B"/>
    <w:rsid w:val="1B0DACA8"/>
    <w:rsid w:val="1DB6E691"/>
    <w:rsid w:val="1E61121C"/>
    <w:rsid w:val="1EA9BA82"/>
    <w:rsid w:val="1EB9CA7E"/>
    <w:rsid w:val="21A32DF7"/>
    <w:rsid w:val="21BBFDAE"/>
    <w:rsid w:val="21DC2B05"/>
    <w:rsid w:val="21DE0179"/>
    <w:rsid w:val="236DECD1"/>
    <w:rsid w:val="2438178C"/>
    <w:rsid w:val="24A2FCD6"/>
    <w:rsid w:val="24A52591"/>
    <w:rsid w:val="2523CC2A"/>
    <w:rsid w:val="25895BE7"/>
    <w:rsid w:val="2669EF97"/>
    <w:rsid w:val="267A86DF"/>
    <w:rsid w:val="26B8CA23"/>
    <w:rsid w:val="26F32FA6"/>
    <w:rsid w:val="275D28E9"/>
    <w:rsid w:val="278F9C7D"/>
    <w:rsid w:val="27EAD853"/>
    <w:rsid w:val="280E7EA8"/>
    <w:rsid w:val="293A76FF"/>
    <w:rsid w:val="2A348664"/>
    <w:rsid w:val="2B8BE602"/>
    <w:rsid w:val="2BB47A17"/>
    <w:rsid w:val="2BEEC28C"/>
    <w:rsid w:val="2C499134"/>
    <w:rsid w:val="2C99AEE3"/>
    <w:rsid w:val="2CDCDFD2"/>
    <w:rsid w:val="2CF31CE5"/>
    <w:rsid w:val="2D4C0D0B"/>
    <w:rsid w:val="2E3FAFE4"/>
    <w:rsid w:val="2E7B1BDD"/>
    <w:rsid w:val="2F6BF588"/>
    <w:rsid w:val="2FCEFBA8"/>
    <w:rsid w:val="2FEF5C6C"/>
    <w:rsid w:val="304FDA11"/>
    <w:rsid w:val="3079B015"/>
    <w:rsid w:val="30B95345"/>
    <w:rsid w:val="328CFA79"/>
    <w:rsid w:val="3417DDB3"/>
    <w:rsid w:val="385D8D45"/>
    <w:rsid w:val="3873A98E"/>
    <w:rsid w:val="39B9A903"/>
    <w:rsid w:val="39C90CD0"/>
    <w:rsid w:val="3A7B8DC8"/>
    <w:rsid w:val="3AD323C2"/>
    <w:rsid w:val="3BF19311"/>
    <w:rsid w:val="3C178E48"/>
    <w:rsid w:val="3CF280F9"/>
    <w:rsid w:val="3D4FFD80"/>
    <w:rsid w:val="3D6FFF71"/>
    <w:rsid w:val="3E1034CB"/>
    <w:rsid w:val="3E17FBAC"/>
    <w:rsid w:val="3E37BAC5"/>
    <w:rsid w:val="3FC56091"/>
    <w:rsid w:val="402B79DB"/>
    <w:rsid w:val="40925FF5"/>
    <w:rsid w:val="41A6473D"/>
    <w:rsid w:val="41F768F9"/>
    <w:rsid w:val="429F5550"/>
    <w:rsid w:val="4311B54A"/>
    <w:rsid w:val="4348E878"/>
    <w:rsid w:val="43BDE368"/>
    <w:rsid w:val="44132FAE"/>
    <w:rsid w:val="45330149"/>
    <w:rsid w:val="457B53A1"/>
    <w:rsid w:val="4588A6C5"/>
    <w:rsid w:val="45CEEB3C"/>
    <w:rsid w:val="469DCB9F"/>
    <w:rsid w:val="46C0578D"/>
    <w:rsid w:val="47FFD831"/>
    <w:rsid w:val="4836FE31"/>
    <w:rsid w:val="48E1EE6D"/>
    <w:rsid w:val="490E8ADF"/>
    <w:rsid w:val="496078A0"/>
    <w:rsid w:val="49EEC962"/>
    <w:rsid w:val="4AECC6BD"/>
    <w:rsid w:val="4BD42B42"/>
    <w:rsid w:val="4C682CFB"/>
    <w:rsid w:val="4CE69D37"/>
    <w:rsid w:val="4CEAAFE6"/>
    <w:rsid w:val="4D0AC668"/>
    <w:rsid w:val="4E25EDD9"/>
    <w:rsid w:val="4F8FD8EB"/>
    <w:rsid w:val="50967AB2"/>
    <w:rsid w:val="522C9ACE"/>
    <w:rsid w:val="525218A6"/>
    <w:rsid w:val="52C52E0A"/>
    <w:rsid w:val="52E404F4"/>
    <w:rsid w:val="5310414F"/>
    <w:rsid w:val="53401626"/>
    <w:rsid w:val="535731B9"/>
    <w:rsid w:val="5568B9DA"/>
    <w:rsid w:val="568E3C48"/>
    <w:rsid w:val="5698634C"/>
    <w:rsid w:val="57377153"/>
    <w:rsid w:val="5782DAE9"/>
    <w:rsid w:val="58FC8D05"/>
    <w:rsid w:val="59B2B382"/>
    <w:rsid w:val="5B9ACD9D"/>
    <w:rsid w:val="5BA90C50"/>
    <w:rsid w:val="5C82D24B"/>
    <w:rsid w:val="5CAE4E51"/>
    <w:rsid w:val="5D17D2C6"/>
    <w:rsid w:val="5D9E54B7"/>
    <w:rsid w:val="5DB7C6F5"/>
    <w:rsid w:val="5ECF72ED"/>
    <w:rsid w:val="60AA84B1"/>
    <w:rsid w:val="61660834"/>
    <w:rsid w:val="626ADDAC"/>
    <w:rsid w:val="630D3D4F"/>
    <w:rsid w:val="63830565"/>
    <w:rsid w:val="6481AA1F"/>
    <w:rsid w:val="659C8733"/>
    <w:rsid w:val="65E507AB"/>
    <w:rsid w:val="666FA264"/>
    <w:rsid w:val="66FBE6FA"/>
    <w:rsid w:val="67A58F1F"/>
    <w:rsid w:val="68689114"/>
    <w:rsid w:val="68BBBC52"/>
    <w:rsid w:val="69C18D4D"/>
    <w:rsid w:val="69D3F461"/>
    <w:rsid w:val="6A017990"/>
    <w:rsid w:val="6C6BA969"/>
    <w:rsid w:val="6C6CEE49"/>
    <w:rsid w:val="6CE4304C"/>
    <w:rsid w:val="6F2477A0"/>
    <w:rsid w:val="700ECD94"/>
    <w:rsid w:val="70493FA2"/>
    <w:rsid w:val="708E2CFD"/>
    <w:rsid w:val="70FB0537"/>
    <w:rsid w:val="71B611F3"/>
    <w:rsid w:val="71B70E23"/>
    <w:rsid w:val="7276BC93"/>
    <w:rsid w:val="7306C191"/>
    <w:rsid w:val="733C533F"/>
    <w:rsid w:val="7385809D"/>
    <w:rsid w:val="746AC13D"/>
    <w:rsid w:val="7517012D"/>
    <w:rsid w:val="75E870AD"/>
    <w:rsid w:val="76FD88B3"/>
    <w:rsid w:val="7700E0E8"/>
    <w:rsid w:val="7727F8F1"/>
    <w:rsid w:val="7728F82D"/>
    <w:rsid w:val="77D77730"/>
    <w:rsid w:val="78DC820C"/>
    <w:rsid w:val="794ACD38"/>
    <w:rsid w:val="79C82058"/>
    <w:rsid w:val="7A2517DE"/>
    <w:rsid w:val="7A64D76A"/>
    <w:rsid w:val="7A7BD7C3"/>
    <w:rsid w:val="7AA3F1A2"/>
    <w:rsid w:val="7AF4BF5C"/>
    <w:rsid w:val="7BC03F2B"/>
    <w:rsid w:val="7BF995AB"/>
    <w:rsid w:val="7BFAFFC5"/>
    <w:rsid w:val="7C8F6BFE"/>
    <w:rsid w:val="7D4E8549"/>
    <w:rsid w:val="7DA66BD5"/>
    <w:rsid w:val="7DE05776"/>
    <w:rsid w:val="7F0FA76D"/>
    <w:rsid w:val="7F633BC0"/>
    <w:rsid w:val="7FD536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5121D"/>
  <w15:chartTrackingRefBased/>
  <w15:docId w15:val="{F7D0CFEA-5FEE-4028-8BAE-89802FCEF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D85"/>
    <w:rPr>
      <w:rFonts w:ascii="Times New Roman" w:eastAsia="Times New Roman" w:hAnsi="Times New Roman"/>
      <w:sz w:val="24"/>
      <w:szCs w:val="24"/>
    </w:rPr>
  </w:style>
  <w:style w:type="paragraph" w:styleId="Heading1">
    <w:name w:val="heading 1"/>
    <w:basedOn w:val="Normal"/>
    <w:next w:val="Normal"/>
    <w:qFormat/>
    <w:pPr>
      <w:keepNext/>
      <w:tabs>
        <w:tab w:val="left" w:pos="180"/>
        <w:tab w:val="left" w:pos="360"/>
        <w:tab w:val="left" w:pos="720"/>
      </w:tabs>
      <w:spacing w:before="240" w:after="120"/>
      <w:outlineLvl w:val="0"/>
    </w:pPr>
    <w:rPr>
      <w:rFonts w:ascii="Times" w:eastAsia="Times" w:hAnsi="Times"/>
      <w:b/>
      <w:sz w:val="32"/>
      <w:szCs w:val="20"/>
    </w:rPr>
  </w:style>
  <w:style w:type="paragraph" w:styleId="Heading2">
    <w:name w:val="heading 2"/>
    <w:basedOn w:val="Normal"/>
    <w:next w:val="Normal"/>
    <w:qFormat/>
    <w:pPr>
      <w:keepNext/>
      <w:tabs>
        <w:tab w:val="left" w:pos="180"/>
        <w:tab w:val="left" w:pos="360"/>
        <w:tab w:val="left" w:pos="720"/>
      </w:tabs>
      <w:spacing w:before="240" w:after="120"/>
      <w:outlineLvl w:val="1"/>
    </w:pPr>
    <w:rPr>
      <w:rFonts w:ascii="Times" w:eastAsia="Times" w:hAnsi="Times"/>
      <w:b/>
      <w:sz w:val="28"/>
      <w:szCs w:val="20"/>
    </w:rPr>
  </w:style>
  <w:style w:type="paragraph" w:styleId="Heading3">
    <w:name w:val="heading 3"/>
    <w:basedOn w:val="Normal"/>
    <w:next w:val="Normal"/>
    <w:qFormat/>
    <w:pPr>
      <w:keepNext/>
      <w:tabs>
        <w:tab w:val="left" w:pos="180"/>
        <w:tab w:val="left" w:pos="360"/>
        <w:tab w:val="left" w:pos="720"/>
      </w:tabs>
      <w:spacing w:before="120" w:after="60"/>
      <w:outlineLvl w:val="2"/>
    </w:pPr>
    <w:rPr>
      <w:rFonts w:ascii="Times" w:eastAsia="Times" w:hAnsi="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left" w:pos="180"/>
        <w:tab w:val="left" w:pos="360"/>
        <w:tab w:val="left" w:pos="720"/>
        <w:tab w:val="center" w:pos="4320"/>
        <w:tab w:val="right" w:pos="8640"/>
      </w:tabs>
    </w:pPr>
    <w:rPr>
      <w:rFonts w:ascii="Times" w:eastAsia="Times" w:hAnsi="Times"/>
      <w:szCs w:val="20"/>
    </w:rPr>
  </w:style>
  <w:style w:type="paragraph" w:styleId="Footer">
    <w:name w:val="footer"/>
    <w:basedOn w:val="Normal"/>
    <w:semiHidden/>
    <w:pPr>
      <w:tabs>
        <w:tab w:val="left" w:pos="180"/>
        <w:tab w:val="left" w:pos="360"/>
        <w:tab w:val="left" w:pos="720"/>
        <w:tab w:val="center" w:pos="4320"/>
        <w:tab w:val="right" w:pos="8640"/>
      </w:tabs>
    </w:pPr>
    <w:rPr>
      <w:rFonts w:ascii="Times" w:eastAsia="Times" w:hAnsi="Times"/>
      <w:szCs w:val="20"/>
    </w:rPr>
  </w:style>
  <w:style w:type="character" w:styleId="PageNumber">
    <w:name w:val="page number"/>
    <w:basedOn w:val="DefaultParagraphFont"/>
    <w:semiHidden/>
  </w:style>
  <w:style w:type="paragraph" w:styleId="TOC1">
    <w:name w:val="toc 1"/>
    <w:basedOn w:val="Normal"/>
    <w:next w:val="Normal"/>
    <w:autoRedefine/>
    <w:semiHidden/>
    <w:pPr>
      <w:spacing w:before="120" w:after="120"/>
    </w:pPr>
    <w:rPr>
      <w:rFonts w:ascii="Times" w:eastAsia="Times" w:hAnsi="Times"/>
      <w:b/>
      <w:caps/>
      <w:sz w:val="20"/>
      <w:szCs w:val="20"/>
    </w:rPr>
  </w:style>
  <w:style w:type="paragraph" w:styleId="TOC2">
    <w:name w:val="toc 2"/>
    <w:basedOn w:val="Normal"/>
    <w:next w:val="Normal"/>
    <w:autoRedefine/>
    <w:semiHidden/>
    <w:pPr>
      <w:ind w:left="240"/>
    </w:pPr>
    <w:rPr>
      <w:rFonts w:ascii="Times" w:eastAsia="Times" w:hAnsi="Times"/>
      <w:smallCaps/>
      <w:sz w:val="20"/>
      <w:szCs w:val="20"/>
    </w:rPr>
  </w:style>
  <w:style w:type="paragraph" w:styleId="TOC3">
    <w:name w:val="toc 3"/>
    <w:basedOn w:val="Normal"/>
    <w:next w:val="Normal"/>
    <w:autoRedefine/>
    <w:semiHidden/>
    <w:pPr>
      <w:ind w:left="480"/>
    </w:pPr>
    <w:rPr>
      <w:rFonts w:ascii="Times" w:eastAsia="Times" w:hAnsi="Times"/>
      <w:i/>
      <w:sz w:val="20"/>
      <w:szCs w:val="20"/>
    </w:rPr>
  </w:style>
  <w:style w:type="paragraph" w:styleId="TOC4">
    <w:name w:val="toc 4"/>
    <w:basedOn w:val="Normal"/>
    <w:next w:val="Normal"/>
    <w:autoRedefine/>
    <w:semiHidden/>
    <w:pPr>
      <w:ind w:left="720"/>
    </w:pPr>
    <w:rPr>
      <w:rFonts w:ascii="Times" w:eastAsia="Times" w:hAnsi="Times"/>
      <w:sz w:val="18"/>
      <w:szCs w:val="20"/>
    </w:rPr>
  </w:style>
  <w:style w:type="paragraph" w:styleId="TOC5">
    <w:name w:val="toc 5"/>
    <w:basedOn w:val="Normal"/>
    <w:next w:val="Normal"/>
    <w:autoRedefine/>
    <w:semiHidden/>
    <w:pPr>
      <w:ind w:left="960"/>
    </w:pPr>
    <w:rPr>
      <w:rFonts w:ascii="Times" w:eastAsia="Times" w:hAnsi="Times"/>
      <w:sz w:val="18"/>
      <w:szCs w:val="20"/>
    </w:rPr>
  </w:style>
  <w:style w:type="paragraph" w:styleId="TOC6">
    <w:name w:val="toc 6"/>
    <w:basedOn w:val="Normal"/>
    <w:next w:val="Normal"/>
    <w:autoRedefine/>
    <w:semiHidden/>
    <w:pPr>
      <w:ind w:left="1200"/>
    </w:pPr>
    <w:rPr>
      <w:rFonts w:ascii="Times" w:eastAsia="Times" w:hAnsi="Times"/>
      <w:sz w:val="18"/>
      <w:szCs w:val="20"/>
    </w:rPr>
  </w:style>
  <w:style w:type="paragraph" w:styleId="TOC7">
    <w:name w:val="toc 7"/>
    <w:basedOn w:val="Normal"/>
    <w:next w:val="Normal"/>
    <w:autoRedefine/>
    <w:semiHidden/>
    <w:pPr>
      <w:ind w:left="1440"/>
    </w:pPr>
    <w:rPr>
      <w:rFonts w:ascii="Times" w:eastAsia="Times" w:hAnsi="Times"/>
      <w:sz w:val="18"/>
      <w:szCs w:val="20"/>
    </w:rPr>
  </w:style>
  <w:style w:type="paragraph" w:styleId="TOC8">
    <w:name w:val="toc 8"/>
    <w:basedOn w:val="Normal"/>
    <w:next w:val="Normal"/>
    <w:autoRedefine/>
    <w:semiHidden/>
    <w:pPr>
      <w:ind w:left="1680"/>
    </w:pPr>
    <w:rPr>
      <w:rFonts w:ascii="Times" w:eastAsia="Times" w:hAnsi="Times"/>
      <w:sz w:val="18"/>
      <w:szCs w:val="20"/>
    </w:rPr>
  </w:style>
  <w:style w:type="paragraph" w:styleId="TOC9">
    <w:name w:val="toc 9"/>
    <w:basedOn w:val="Normal"/>
    <w:next w:val="Normal"/>
    <w:autoRedefine/>
    <w:semiHidden/>
    <w:pPr>
      <w:ind w:left="1920"/>
    </w:pPr>
    <w:rPr>
      <w:rFonts w:ascii="Times" w:eastAsia="Times" w:hAnsi="Times"/>
      <w:sz w:val="18"/>
      <w:szCs w:val="20"/>
    </w:rPr>
  </w:style>
  <w:style w:type="paragraph" w:styleId="Title">
    <w:name w:val="Title"/>
    <w:basedOn w:val="Normal"/>
    <w:qFormat/>
    <w:pPr>
      <w:tabs>
        <w:tab w:val="left" w:pos="180"/>
        <w:tab w:val="left" w:pos="360"/>
        <w:tab w:val="left" w:pos="720"/>
      </w:tabs>
      <w:jc w:val="center"/>
    </w:pPr>
    <w:rPr>
      <w:rFonts w:ascii="Times" w:eastAsia="Times" w:hAnsi="Times"/>
      <w:b/>
      <w:sz w:val="32"/>
      <w:szCs w:val="20"/>
    </w:rPr>
  </w:style>
  <w:style w:type="paragraph" w:styleId="BodyText">
    <w:name w:val="Body Text"/>
    <w:basedOn w:val="Normal"/>
    <w:semiHidden/>
    <w:pPr>
      <w:tabs>
        <w:tab w:val="left" w:pos="180"/>
        <w:tab w:val="left" w:pos="360"/>
        <w:tab w:val="left" w:pos="720"/>
      </w:tabs>
    </w:pPr>
    <w:rPr>
      <w:rFonts w:ascii="Times" w:eastAsia="Times" w:hAnsi="Times"/>
      <w:i/>
      <w:szCs w:val="20"/>
    </w:rPr>
  </w:style>
  <w:style w:type="character" w:styleId="Strong">
    <w:name w:val="Strong"/>
    <w:uiPriority w:val="22"/>
    <w:qFormat/>
    <w:rPr>
      <w:b/>
    </w:rPr>
  </w:style>
  <w:style w:type="paragraph" w:styleId="Revision">
    <w:name w:val="Revision"/>
    <w:hidden/>
    <w:uiPriority w:val="99"/>
    <w:semiHidden/>
    <w:rsid w:val="002625F9"/>
    <w:rPr>
      <w:sz w:val="24"/>
    </w:rPr>
  </w:style>
  <w:style w:type="table" w:styleId="TableGrid">
    <w:name w:val="Table Grid"/>
    <w:basedOn w:val="TableNormal"/>
    <w:uiPriority w:val="59"/>
    <w:rsid w:val="000A63F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A175B5"/>
    <w:pPr>
      <w:spacing w:before="100" w:beforeAutospacing="1" w:after="100" w:afterAutospacing="1"/>
    </w:pPr>
  </w:style>
  <w:style w:type="paragraph" w:styleId="ListParagraph">
    <w:name w:val="List Paragraph"/>
    <w:basedOn w:val="Normal"/>
    <w:uiPriority w:val="34"/>
    <w:qFormat/>
    <w:rsid w:val="0034161B"/>
    <w:pPr>
      <w:tabs>
        <w:tab w:val="left" w:pos="180"/>
        <w:tab w:val="left" w:pos="360"/>
        <w:tab w:val="left" w:pos="720"/>
      </w:tabs>
      <w:ind w:left="720"/>
      <w:contextualSpacing/>
    </w:pPr>
    <w:rPr>
      <w:rFonts w:ascii="Times" w:eastAsia="Times" w:hAnsi="Times"/>
      <w:szCs w:val="20"/>
    </w:rPr>
  </w:style>
  <w:style w:type="character" w:styleId="Hyperlink">
    <w:name w:val="Hyperlink"/>
    <w:basedOn w:val="DefaultParagraphFont"/>
    <w:uiPriority w:val="99"/>
    <w:unhideWhenUsed/>
    <w:rsid w:val="0025474B"/>
    <w:rPr>
      <w:color w:val="0563C1" w:themeColor="hyperlink"/>
      <w:u w:val="single"/>
    </w:rPr>
  </w:style>
  <w:style w:type="character" w:styleId="UnresolvedMention">
    <w:name w:val="Unresolved Mention"/>
    <w:basedOn w:val="DefaultParagraphFont"/>
    <w:uiPriority w:val="99"/>
    <w:semiHidden/>
    <w:unhideWhenUsed/>
    <w:rsid w:val="0025474B"/>
    <w:rPr>
      <w:color w:val="605E5C"/>
      <w:shd w:val="clear" w:color="auto" w:fill="E1DFDD"/>
    </w:rPr>
  </w:style>
  <w:style w:type="paragraph" w:customStyle="1" w:styleId="p1">
    <w:name w:val="p1"/>
    <w:basedOn w:val="Normal"/>
    <w:rsid w:val="00687088"/>
    <w:rPr>
      <w:color w:val="000000"/>
      <w:sz w:val="18"/>
      <w:szCs w:val="18"/>
    </w:rPr>
  </w:style>
  <w:style w:type="character" w:customStyle="1" w:styleId="s1">
    <w:name w:val="s1"/>
    <w:basedOn w:val="DefaultParagraphFont"/>
    <w:rsid w:val="00687088"/>
    <w:rPr>
      <w:rFonts w:ascii="Helvetica" w:hAnsi="Helvetica" w:hint="default"/>
      <w:sz w:val="15"/>
      <w:szCs w:val="15"/>
    </w:rPr>
  </w:style>
  <w:style w:type="character" w:customStyle="1" w:styleId="s2">
    <w:name w:val="s2"/>
    <w:basedOn w:val="DefaultParagraphFont"/>
    <w:rsid w:val="00687088"/>
    <w:rPr>
      <w:rFonts w:ascii="Arial" w:hAnsi="Arial" w:cs="Arial" w:hint="default"/>
      <w:sz w:val="15"/>
      <w:szCs w:val="15"/>
    </w:rPr>
  </w:style>
  <w:style w:type="character" w:customStyle="1" w:styleId="apple-converted-space">
    <w:name w:val="apple-converted-space"/>
    <w:basedOn w:val="DefaultParagraphFont"/>
    <w:rsid w:val="00687088"/>
  </w:style>
  <w:style w:type="character" w:customStyle="1" w:styleId="s3">
    <w:name w:val="s3"/>
    <w:basedOn w:val="DefaultParagraphFont"/>
    <w:rsid w:val="00687088"/>
    <w:rPr>
      <w:rFonts w:ascii="Arial" w:hAnsi="Arial" w:cs="Arial" w:hint="default"/>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4634">
      <w:bodyDiv w:val="1"/>
      <w:marLeft w:val="0"/>
      <w:marRight w:val="0"/>
      <w:marTop w:val="0"/>
      <w:marBottom w:val="0"/>
      <w:divBdr>
        <w:top w:val="none" w:sz="0" w:space="0" w:color="auto"/>
        <w:left w:val="none" w:sz="0" w:space="0" w:color="auto"/>
        <w:bottom w:val="none" w:sz="0" w:space="0" w:color="auto"/>
        <w:right w:val="none" w:sz="0" w:space="0" w:color="auto"/>
      </w:divBdr>
    </w:div>
    <w:div w:id="70469544">
      <w:bodyDiv w:val="1"/>
      <w:marLeft w:val="0"/>
      <w:marRight w:val="0"/>
      <w:marTop w:val="0"/>
      <w:marBottom w:val="0"/>
      <w:divBdr>
        <w:top w:val="none" w:sz="0" w:space="0" w:color="auto"/>
        <w:left w:val="none" w:sz="0" w:space="0" w:color="auto"/>
        <w:bottom w:val="none" w:sz="0" w:space="0" w:color="auto"/>
        <w:right w:val="none" w:sz="0" w:space="0" w:color="auto"/>
      </w:divBdr>
    </w:div>
    <w:div w:id="127862918">
      <w:bodyDiv w:val="1"/>
      <w:marLeft w:val="0"/>
      <w:marRight w:val="0"/>
      <w:marTop w:val="0"/>
      <w:marBottom w:val="0"/>
      <w:divBdr>
        <w:top w:val="none" w:sz="0" w:space="0" w:color="auto"/>
        <w:left w:val="none" w:sz="0" w:space="0" w:color="auto"/>
        <w:bottom w:val="none" w:sz="0" w:space="0" w:color="auto"/>
        <w:right w:val="none" w:sz="0" w:space="0" w:color="auto"/>
      </w:divBdr>
    </w:div>
    <w:div w:id="280571668">
      <w:bodyDiv w:val="1"/>
      <w:marLeft w:val="0"/>
      <w:marRight w:val="0"/>
      <w:marTop w:val="0"/>
      <w:marBottom w:val="0"/>
      <w:divBdr>
        <w:top w:val="none" w:sz="0" w:space="0" w:color="auto"/>
        <w:left w:val="none" w:sz="0" w:space="0" w:color="auto"/>
        <w:bottom w:val="none" w:sz="0" w:space="0" w:color="auto"/>
        <w:right w:val="none" w:sz="0" w:space="0" w:color="auto"/>
      </w:divBdr>
    </w:div>
    <w:div w:id="340088027">
      <w:bodyDiv w:val="1"/>
      <w:marLeft w:val="0"/>
      <w:marRight w:val="0"/>
      <w:marTop w:val="0"/>
      <w:marBottom w:val="0"/>
      <w:divBdr>
        <w:top w:val="none" w:sz="0" w:space="0" w:color="auto"/>
        <w:left w:val="none" w:sz="0" w:space="0" w:color="auto"/>
        <w:bottom w:val="none" w:sz="0" w:space="0" w:color="auto"/>
        <w:right w:val="none" w:sz="0" w:space="0" w:color="auto"/>
      </w:divBdr>
    </w:div>
    <w:div w:id="408159526">
      <w:bodyDiv w:val="1"/>
      <w:marLeft w:val="0"/>
      <w:marRight w:val="0"/>
      <w:marTop w:val="0"/>
      <w:marBottom w:val="0"/>
      <w:divBdr>
        <w:top w:val="none" w:sz="0" w:space="0" w:color="auto"/>
        <w:left w:val="none" w:sz="0" w:space="0" w:color="auto"/>
        <w:bottom w:val="none" w:sz="0" w:space="0" w:color="auto"/>
        <w:right w:val="none" w:sz="0" w:space="0" w:color="auto"/>
      </w:divBdr>
    </w:div>
    <w:div w:id="430856467">
      <w:bodyDiv w:val="1"/>
      <w:marLeft w:val="0"/>
      <w:marRight w:val="0"/>
      <w:marTop w:val="0"/>
      <w:marBottom w:val="0"/>
      <w:divBdr>
        <w:top w:val="none" w:sz="0" w:space="0" w:color="auto"/>
        <w:left w:val="none" w:sz="0" w:space="0" w:color="auto"/>
        <w:bottom w:val="none" w:sz="0" w:space="0" w:color="auto"/>
        <w:right w:val="none" w:sz="0" w:space="0" w:color="auto"/>
      </w:divBdr>
    </w:div>
    <w:div w:id="433936711">
      <w:bodyDiv w:val="1"/>
      <w:marLeft w:val="0"/>
      <w:marRight w:val="0"/>
      <w:marTop w:val="0"/>
      <w:marBottom w:val="0"/>
      <w:divBdr>
        <w:top w:val="none" w:sz="0" w:space="0" w:color="auto"/>
        <w:left w:val="none" w:sz="0" w:space="0" w:color="auto"/>
        <w:bottom w:val="none" w:sz="0" w:space="0" w:color="auto"/>
        <w:right w:val="none" w:sz="0" w:space="0" w:color="auto"/>
      </w:divBdr>
    </w:div>
    <w:div w:id="452940213">
      <w:bodyDiv w:val="1"/>
      <w:marLeft w:val="0"/>
      <w:marRight w:val="0"/>
      <w:marTop w:val="0"/>
      <w:marBottom w:val="0"/>
      <w:divBdr>
        <w:top w:val="none" w:sz="0" w:space="0" w:color="auto"/>
        <w:left w:val="none" w:sz="0" w:space="0" w:color="auto"/>
        <w:bottom w:val="none" w:sz="0" w:space="0" w:color="auto"/>
        <w:right w:val="none" w:sz="0" w:space="0" w:color="auto"/>
      </w:divBdr>
    </w:div>
    <w:div w:id="516122504">
      <w:bodyDiv w:val="1"/>
      <w:marLeft w:val="0"/>
      <w:marRight w:val="0"/>
      <w:marTop w:val="0"/>
      <w:marBottom w:val="0"/>
      <w:divBdr>
        <w:top w:val="none" w:sz="0" w:space="0" w:color="auto"/>
        <w:left w:val="none" w:sz="0" w:space="0" w:color="auto"/>
        <w:bottom w:val="none" w:sz="0" w:space="0" w:color="auto"/>
        <w:right w:val="none" w:sz="0" w:space="0" w:color="auto"/>
      </w:divBdr>
    </w:div>
    <w:div w:id="590510735">
      <w:bodyDiv w:val="1"/>
      <w:marLeft w:val="0"/>
      <w:marRight w:val="0"/>
      <w:marTop w:val="0"/>
      <w:marBottom w:val="0"/>
      <w:divBdr>
        <w:top w:val="none" w:sz="0" w:space="0" w:color="auto"/>
        <w:left w:val="none" w:sz="0" w:space="0" w:color="auto"/>
        <w:bottom w:val="none" w:sz="0" w:space="0" w:color="auto"/>
        <w:right w:val="none" w:sz="0" w:space="0" w:color="auto"/>
      </w:divBdr>
    </w:div>
    <w:div w:id="845435369">
      <w:bodyDiv w:val="1"/>
      <w:marLeft w:val="0"/>
      <w:marRight w:val="0"/>
      <w:marTop w:val="0"/>
      <w:marBottom w:val="0"/>
      <w:divBdr>
        <w:top w:val="none" w:sz="0" w:space="0" w:color="auto"/>
        <w:left w:val="none" w:sz="0" w:space="0" w:color="auto"/>
        <w:bottom w:val="none" w:sz="0" w:space="0" w:color="auto"/>
        <w:right w:val="none" w:sz="0" w:space="0" w:color="auto"/>
      </w:divBdr>
    </w:div>
    <w:div w:id="903179933">
      <w:bodyDiv w:val="1"/>
      <w:marLeft w:val="0"/>
      <w:marRight w:val="0"/>
      <w:marTop w:val="0"/>
      <w:marBottom w:val="0"/>
      <w:divBdr>
        <w:top w:val="none" w:sz="0" w:space="0" w:color="auto"/>
        <w:left w:val="none" w:sz="0" w:space="0" w:color="auto"/>
        <w:bottom w:val="none" w:sz="0" w:space="0" w:color="auto"/>
        <w:right w:val="none" w:sz="0" w:space="0" w:color="auto"/>
      </w:divBdr>
    </w:div>
    <w:div w:id="1101338651">
      <w:bodyDiv w:val="1"/>
      <w:marLeft w:val="0"/>
      <w:marRight w:val="0"/>
      <w:marTop w:val="0"/>
      <w:marBottom w:val="0"/>
      <w:divBdr>
        <w:top w:val="none" w:sz="0" w:space="0" w:color="auto"/>
        <w:left w:val="none" w:sz="0" w:space="0" w:color="auto"/>
        <w:bottom w:val="none" w:sz="0" w:space="0" w:color="auto"/>
        <w:right w:val="none" w:sz="0" w:space="0" w:color="auto"/>
      </w:divBdr>
    </w:div>
    <w:div w:id="1114057172">
      <w:bodyDiv w:val="1"/>
      <w:marLeft w:val="0"/>
      <w:marRight w:val="0"/>
      <w:marTop w:val="0"/>
      <w:marBottom w:val="0"/>
      <w:divBdr>
        <w:top w:val="none" w:sz="0" w:space="0" w:color="auto"/>
        <w:left w:val="none" w:sz="0" w:space="0" w:color="auto"/>
        <w:bottom w:val="none" w:sz="0" w:space="0" w:color="auto"/>
        <w:right w:val="none" w:sz="0" w:space="0" w:color="auto"/>
      </w:divBdr>
    </w:div>
    <w:div w:id="1118377500">
      <w:bodyDiv w:val="1"/>
      <w:marLeft w:val="0"/>
      <w:marRight w:val="0"/>
      <w:marTop w:val="0"/>
      <w:marBottom w:val="0"/>
      <w:divBdr>
        <w:top w:val="none" w:sz="0" w:space="0" w:color="auto"/>
        <w:left w:val="none" w:sz="0" w:space="0" w:color="auto"/>
        <w:bottom w:val="none" w:sz="0" w:space="0" w:color="auto"/>
        <w:right w:val="none" w:sz="0" w:space="0" w:color="auto"/>
      </w:divBdr>
    </w:div>
    <w:div w:id="1119682615">
      <w:bodyDiv w:val="1"/>
      <w:marLeft w:val="0"/>
      <w:marRight w:val="0"/>
      <w:marTop w:val="0"/>
      <w:marBottom w:val="0"/>
      <w:divBdr>
        <w:top w:val="none" w:sz="0" w:space="0" w:color="auto"/>
        <w:left w:val="none" w:sz="0" w:space="0" w:color="auto"/>
        <w:bottom w:val="none" w:sz="0" w:space="0" w:color="auto"/>
        <w:right w:val="none" w:sz="0" w:space="0" w:color="auto"/>
      </w:divBdr>
    </w:div>
    <w:div w:id="1199928311">
      <w:bodyDiv w:val="1"/>
      <w:marLeft w:val="0"/>
      <w:marRight w:val="0"/>
      <w:marTop w:val="0"/>
      <w:marBottom w:val="0"/>
      <w:divBdr>
        <w:top w:val="none" w:sz="0" w:space="0" w:color="auto"/>
        <w:left w:val="none" w:sz="0" w:space="0" w:color="auto"/>
        <w:bottom w:val="none" w:sz="0" w:space="0" w:color="auto"/>
        <w:right w:val="none" w:sz="0" w:space="0" w:color="auto"/>
      </w:divBdr>
    </w:div>
    <w:div w:id="1233076703">
      <w:bodyDiv w:val="1"/>
      <w:marLeft w:val="0"/>
      <w:marRight w:val="0"/>
      <w:marTop w:val="0"/>
      <w:marBottom w:val="0"/>
      <w:divBdr>
        <w:top w:val="none" w:sz="0" w:space="0" w:color="auto"/>
        <w:left w:val="none" w:sz="0" w:space="0" w:color="auto"/>
        <w:bottom w:val="none" w:sz="0" w:space="0" w:color="auto"/>
        <w:right w:val="none" w:sz="0" w:space="0" w:color="auto"/>
      </w:divBdr>
    </w:div>
    <w:div w:id="1456170036">
      <w:bodyDiv w:val="1"/>
      <w:marLeft w:val="0"/>
      <w:marRight w:val="0"/>
      <w:marTop w:val="0"/>
      <w:marBottom w:val="0"/>
      <w:divBdr>
        <w:top w:val="none" w:sz="0" w:space="0" w:color="auto"/>
        <w:left w:val="none" w:sz="0" w:space="0" w:color="auto"/>
        <w:bottom w:val="none" w:sz="0" w:space="0" w:color="auto"/>
        <w:right w:val="none" w:sz="0" w:space="0" w:color="auto"/>
      </w:divBdr>
    </w:div>
    <w:div w:id="1482117339">
      <w:bodyDiv w:val="1"/>
      <w:marLeft w:val="0"/>
      <w:marRight w:val="0"/>
      <w:marTop w:val="0"/>
      <w:marBottom w:val="0"/>
      <w:divBdr>
        <w:top w:val="none" w:sz="0" w:space="0" w:color="auto"/>
        <w:left w:val="none" w:sz="0" w:space="0" w:color="auto"/>
        <w:bottom w:val="none" w:sz="0" w:space="0" w:color="auto"/>
        <w:right w:val="none" w:sz="0" w:space="0" w:color="auto"/>
      </w:divBdr>
    </w:div>
    <w:div w:id="1508405182">
      <w:bodyDiv w:val="1"/>
      <w:marLeft w:val="0"/>
      <w:marRight w:val="0"/>
      <w:marTop w:val="0"/>
      <w:marBottom w:val="0"/>
      <w:divBdr>
        <w:top w:val="none" w:sz="0" w:space="0" w:color="auto"/>
        <w:left w:val="none" w:sz="0" w:space="0" w:color="auto"/>
        <w:bottom w:val="none" w:sz="0" w:space="0" w:color="auto"/>
        <w:right w:val="none" w:sz="0" w:space="0" w:color="auto"/>
      </w:divBdr>
    </w:div>
    <w:div w:id="1529484175">
      <w:bodyDiv w:val="1"/>
      <w:marLeft w:val="0"/>
      <w:marRight w:val="0"/>
      <w:marTop w:val="0"/>
      <w:marBottom w:val="0"/>
      <w:divBdr>
        <w:top w:val="none" w:sz="0" w:space="0" w:color="auto"/>
        <w:left w:val="none" w:sz="0" w:space="0" w:color="auto"/>
        <w:bottom w:val="none" w:sz="0" w:space="0" w:color="auto"/>
        <w:right w:val="none" w:sz="0" w:space="0" w:color="auto"/>
      </w:divBdr>
    </w:div>
    <w:div w:id="1886016941">
      <w:bodyDiv w:val="1"/>
      <w:marLeft w:val="0"/>
      <w:marRight w:val="0"/>
      <w:marTop w:val="0"/>
      <w:marBottom w:val="0"/>
      <w:divBdr>
        <w:top w:val="none" w:sz="0" w:space="0" w:color="auto"/>
        <w:left w:val="none" w:sz="0" w:space="0" w:color="auto"/>
        <w:bottom w:val="none" w:sz="0" w:space="0" w:color="auto"/>
        <w:right w:val="none" w:sz="0" w:space="0" w:color="auto"/>
      </w:divBdr>
    </w:div>
    <w:div w:id="1968118152">
      <w:bodyDiv w:val="1"/>
      <w:marLeft w:val="0"/>
      <w:marRight w:val="0"/>
      <w:marTop w:val="0"/>
      <w:marBottom w:val="0"/>
      <w:divBdr>
        <w:top w:val="none" w:sz="0" w:space="0" w:color="auto"/>
        <w:left w:val="none" w:sz="0" w:space="0" w:color="auto"/>
        <w:bottom w:val="none" w:sz="0" w:space="0" w:color="auto"/>
        <w:right w:val="none" w:sz="0" w:space="0" w:color="auto"/>
      </w:divBdr>
    </w:div>
    <w:div w:id="1991402943">
      <w:bodyDiv w:val="1"/>
      <w:marLeft w:val="0"/>
      <w:marRight w:val="0"/>
      <w:marTop w:val="0"/>
      <w:marBottom w:val="0"/>
      <w:divBdr>
        <w:top w:val="none" w:sz="0" w:space="0" w:color="auto"/>
        <w:left w:val="none" w:sz="0" w:space="0" w:color="auto"/>
        <w:bottom w:val="none" w:sz="0" w:space="0" w:color="auto"/>
        <w:right w:val="none" w:sz="0" w:space="0" w:color="auto"/>
      </w:divBdr>
    </w:div>
    <w:div w:id="210961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relevant.software/blog/software-requirements-specification-srs-document/"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erforce.com/blog/alm/how-write-software-requirements-specification-srs-document"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24</Pages>
  <Words>4782</Words>
  <Characters>27260</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31979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Danna Bundogji</cp:lastModifiedBy>
  <cp:revision>8</cp:revision>
  <cp:lastPrinted>2025-10-10T01:44:00Z</cp:lastPrinted>
  <dcterms:created xsi:type="dcterms:W3CDTF">2025-10-10T01:44:00Z</dcterms:created>
  <dcterms:modified xsi:type="dcterms:W3CDTF">2025-10-24T03:45:00Z</dcterms:modified>
</cp:coreProperties>
</file>